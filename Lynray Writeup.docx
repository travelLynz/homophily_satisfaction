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DB3F" w14:textId="77777777" w:rsidR="00824C8A" w:rsidRPr="00394F59" w:rsidRDefault="00772CD5" w:rsidP="00775CDD">
      <w:pPr>
        <w:pStyle w:val="Title"/>
      </w:pPr>
      <w:r w:rsidRPr="00394F59">
        <w:t xml:space="preserve">Thesis </w:t>
      </w:r>
    </w:p>
    <w:p w14:paraId="1F99B2FD" w14:textId="65717C3C" w:rsidR="00772CD5" w:rsidRDefault="00772CD5"/>
    <w:p w14:paraId="4DB7F997" w14:textId="510CD358" w:rsidR="00775CDD" w:rsidRDefault="00775CDD" w:rsidP="00775CDD">
      <w:pPr>
        <w:pStyle w:val="Heading1"/>
      </w:pPr>
      <w:r>
        <w:t>Introduction</w:t>
      </w:r>
    </w:p>
    <w:p w14:paraId="5856083F" w14:textId="77872C21" w:rsidR="00F757B5" w:rsidRDefault="00F757B5"/>
    <w:p w14:paraId="17B4E6A0" w14:textId="4BFAACF5" w:rsidR="00F757B5" w:rsidRDefault="00F757B5" w:rsidP="00F757B5">
      <w:pPr>
        <w:pStyle w:val="Heading4"/>
      </w:pPr>
      <w:r>
        <w:t xml:space="preserve">Sharing Economy </w:t>
      </w:r>
    </w:p>
    <w:p w14:paraId="1299ACE9" w14:textId="53FE8430" w:rsidR="00F757B5" w:rsidRDefault="00772CD5" w:rsidP="00F757B5">
      <w:pPr>
        <w:pStyle w:val="ListParagraph"/>
        <w:numPr>
          <w:ilvl w:val="0"/>
          <w:numId w:val="5"/>
        </w:numPr>
      </w:pPr>
      <w:r>
        <w:t>The sharing economy has become</w:t>
      </w:r>
      <w:del w:id="0" w:author="Barends, Lynray" w:date="2018-08-23T03:08:00Z">
        <w:r w:rsidDel="008252AB">
          <w:delText xml:space="preserve"> quite</w:delText>
        </w:r>
      </w:del>
      <w:r>
        <w:t xml:space="preserve"> </w:t>
      </w:r>
      <w:ins w:id="1" w:author="Barends, Lynray" w:date="2018-08-23T02:00:00Z">
        <w:r w:rsidR="00703BAE">
          <w:t>a popular alternative to traditional services across a range of sectors</w:t>
        </w:r>
      </w:ins>
    </w:p>
    <w:p w14:paraId="5F17B2CB" w14:textId="4721CEC8" w:rsidR="00F757B5" w:rsidRDefault="005D53CA" w:rsidP="00F757B5">
      <w:pPr>
        <w:pStyle w:val="ListParagraph"/>
        <w:numPr>
          <w:ilvl w:val="0"/>
          <w:numId w:val="5"/>
        </w:numPr>
      </w:pPr>
      <w:r>
        <w:t>Wh</w:t>
      </w:r>
      <w:r w:rsidR="009572EB">
        <w:t xml:space="preserve">at is the sharing economy? </w:t>
      </w:r>
      <w:r w:rsidR="004C61A3">
        <w:t>–</w:t>
      </w:r>
      <w:r w:rsidR="009572EB">
        <w:t xml:space="preserve"> </w:t>
      </w:r>
      <w:r w:rsidR="004C61A3">
        <w:t xml:space="preserve">The sharing economy has been described as </w:t>
      </w:r>
      <w:r w:rsidR="00D47ABF">
        <w:t>economic opportunities</w:t>
      </w:r>
      <w:del w:id="2" w:author="Barends, Lynray" w:date="2018-08-23T02:03:00Z">
        <w:r w:rsidR="00D47ABF" w:rsidDel="00244203">
          <w:delText xml:space="preserve"> </w:delText>
        </w:r>
      </w:del>
      <w:r w:rsidR="00D47ABF">
        <w:t xml:space="preserve">, where </w:t>
      </w:r>
      <w:ins w:id="3" w:author="Sam Norwood" w:date="2018-08-22T13:11:00Z">
        <w:r w:rsidR="00BD4943">
          <w:t>instead</w:t>
        </w:r>
      </w:ins>
      <w:r w:rsidR="00D47ABF">
        <w:t xml:space="preserve"> of owning goods/services, participants would share</w:t>
      </w:r>
      <w:r w:rsidR="00C939A9">
        <w:t xml:space="preserve"> them with one another</w:t>
      </w:r>
      <w:r w:rsidR="00D47ABF">
        <w:t xml:space="preserve"> </w:t>
      </w:r>
    </w:p>
    <w:p w14:paraId="4B95F48C" w14:textId="571E31D3" w:rsidR="00F757B5" w:rsidRDefault="009572EB" w:rsidP="00F757B5">
      <w:pPr>
        <w:pStyle w:val="ListParagraph"/>
        <w:numPr>
          <w:ilvl w:val="0"/>
          <w:numId w:val="5"/>
        </w:numPr>
      </w:pPr>
      <w:r>
        <w:t>Transforming</w:t>
      </w:r>
      <w:r w:rsidR="00F757B5">
        <w:t xml:space="preserve"> the way in which we interact with one another</w:t>
      </w:r>
      <w:r>
        <w:t xml:space="preserve">. </w:t>
      </w:r>
      <w:ins w:id="4" w:author="Barends, Lynray" w:date="2018-08-23T03:08:00Z">
        <w:r w:rsidR="008252AB">
          <w:t>Examples:</w:t>
        </w:r>
      </w:ins>
    </w:p>
    <w:p w14:paraId="1CB09312" w14:textId="362031C8" w:rsidR="009572EB" w:rsidRDefault="00BD4943" w:rsidP="009572EB">
      <w:pPr>
        <w:pStyle w:val="ListParagraph"/>
        <w:numPr>
          <w:ilvl w:val="1"/>
          <w:numId w:val="5"/>
        </w:numPr>
      </w:pPr>
      <w:ins w:id="5" w:author="Sam Norwood" w:date="2018-08-22T13:13:00Z">
        <w:r>
          <w:t>‘</w:t>
        </w:r>
      </w:ins>
      <w:r w:rsidR="009572EB">
        <w:t>Sharing</w:t>
      </w:r>
      <w:ins w:id="6" w:author="Sam Norwood" w:date="2018-08-22T13:14:00Z">
        <w:r>
          <w:t>’</w:t>
        </w:r>
      </w:ins>
      <w:r w:rsidR="009572EB">
        <w:t xml:space="preserve"> a meal with st</w:t>
      </w:r>
      <w:r w:rsidR="00886051">
        <w:t>r</w:t>
      </w:r>
      <w:r w:rsidR="009572EB">
        <w:t>angers</w:t>
      </w:r>
    </w:p>
    <w:p w14:paraId="3E2EF490" w14:textId="79D32D1A" w:rsidR="009572EB" w:rsidRDefault="00BD4943" w:rsidP="009572EB">
      <w:pPr>
        <w:pStyle w:val="ListParagraph"/>
        <w:numPr>
          <w:ilvl w:val="1"/>
          <w:numId w:val="5"/>
        </w:numPr>
      </w:pPr>
      <w:ins w:id="7" w:author="Sam Norwood" w:date="2018-08-22T13:14:00Z">
        <w:r>
          <w:t>‘</w:t>
        </w:r>
      </w:ins>
      <w:r w:rsidR="009572EB">
        <w:t>Sharing</w:t>
      </w:r>
      <w:ins w:id="8" w:author="Sam Norwood" w:date="2018-08-22T13:14:00Z">
        <w:r>
          <w:t>’</w:t>
        </w:r>
      </w:ins>
      <w:r w:rsidR="009572EB">
        <w:t xml:space="preserve"> a car ride </w:t>
      </w:r>
    </w:p>
    <w:p w14:paraId="29706CEC" w14:textId="0852DA13" w:rsidR="009572EB" w:rsidRDefault="00BD4943" w:rsidP="009572EB">
      <w:pPr>
        <w:pStyle w:val="ListParagraph"/>
        <w:numPr>
          <w:ilvl w:val="1"/>
          <w:numId w:val="5"/>
        </w:numPr>
      </w:pPr>
      <w:ins w:id="9" w:author="Sam Norwood" w:date="2018-08-22T13:14:00Z">
        <w:r>
          <w:t>‘</w:t>
        </w:r>
      </w:ins>
      <w:r w:rsidR="009572EB">
        <w:t>Sharing</w:t>
      </w:r>
      <w:ins w:id="10" w:author="Sam Norwood" w:date="2018-08-22T13:14:00Z">
        <w:r>
          <w:t>’</w:t>
        </w:r>
      </w:ins>
      <w:r w:rsidR="009572EB">
        <w:t xml:space="preserve"> your apartment </w:t>
      </w:r>
    </w:p>
    <w:p w14:paraId="65D41F03" w14:textId="38CA15CF" w:rsidR="000817BA" w:rsidRDefault="00EB53BC" w:rsidP="00F757B5">
      <w:pPr>
        <w:pStyle w:val="ListParagraph"/>
        <w:numPr>
          <w:ilvl w:val="0"/>
          <w:numId w:val="5"/>
        </w:numPr>
        <w:rPr>
          <w:ins w:id="11" w:author="Barends, Lynray" w:date="2018-08-23T02:02:00Z"/>
        </w:rPr>
      </w:pPr>
      <w:ins w:id="12" w:author="Barends, Lynray" w:date="2018-08-23T03:16:00Z">
        <w:r>
          <w:t xml:space="preserve">The nature of </w:t>
        </w:r>
      </w:ins>
      <w:ins w:id="13" w:author="Barends, Lynray" w:date="2018-08-23T03:17:00Z">
        <w:r>
          <w:t>this platform has</w:t>
        </w:r>
      </w:ins>
      <w:ins w:id="14" w:author="Barends, Lynray" w:date="2018-08-23T03:09:00Z">
        <w:r w:rsidR="008252AB">
          <w:t xml:space="preserve"> f</w:t>
        </w:r>
      </w:ins>
      <w:del w:id="15" w:author="Barends, Lynray" w:date="2018-08-23T03:09:00Z">
        <w:r w:rsidR="000817BA" w:rsidDel="008252AB">
          <w:delText>F</w:delText>
        </w:r>
      </w:del>
      <w:r w:rsidR="000817BA">
        <w:t xml:space="preserve">ast tracked the number of personal interactions which we have with “strangers” </w:t>
      </w:r>
    </w:p>
    <w:p w14:paraId="4B76673D" w14:textId="35C79E98" w:rsidR="00244203" w:rsidRDefault="00244203" w:rsidP="00F757B5">
      <w:pPr>
        <w:pStyle w:val="ListParagraph"/>
        <w:numPr>
          <w:ilvl w:val="0"/>
          <w:numId w:val="5"/>
        </w:numPr>
        <w:rPr>
          <w:ins w:id="16" w:author="Barends, Lynray" w:date="2018-08-23T03:18:00Z"/>
        </w:rPr>
      </w:pPr>
      <w:ins w:id="17" w:author="Barends, Lynray" w:date="2018-08-23T02:02:00Z">
        <w:r>
          <w:t xml:space="preserve">This </w:t>
        </w:r>
      </w:ins>
      <w:ins w:id="18" w:author="Barends, Lynray" w:date="2018-08-23T03:19:00Z">
        <w:r w:rsidR="00EB53BC">
          <w:t>platform</w:t>
        </w:r>
      </w:ins>
      <w:ins w:id="19" w:author="Barends, Lynray" w:date="2018-08-23T03:20:00Z">
        <w:r w:rsidR="00EB53BC">
          <w:t xml:space="preserve"> has become quite a controversial topic </w:t>
        </w:r>
      </w:ins>
      <w:ins w:id="20" w:author="Barends, Lynray" w:date="2018-08-23T02:02:00Z">
        <w:r>
          <w:t xml:space="preserve">– </w:t>
        </w:r>
      </w:ins>
      <w:ins w:id="21" w:author="Barends, Lynray" w:date="2018-08-23T03:20:00Z">
        <w:r w:rsidR="00EB53BC">
          <w:t xml:space="preserve">especially </w:t>
        </w:r>
      </w:ins>
      <w:ins w:id="22" w:author="Barends, Lynray" w:date="2018-08-23T02:02:00Z">
        <w:r>
          <w:t>with platforms like Uber, Airbnb</w:t>
        </w:r>
      </w:ins>
      <w:ins w:id="23" w:author="Barends, Lynray" w:date="2018-08-23T03:10:00Z">
        <w:r w:rsidR="008252AB">
          <w:t xml:space="preserve"> </w:t>
        </w:r>
      </w:ins>
    </w:p>
    <w:p w14:paraId="6F55530A" w14:textId="667B9992" w:rsidR="00EB53BC" w:rsidRDefault="00EB53BC" w:rsidP="00EB53BC">
      <w:pPr>
        <w:pStyle w:val="ListParagraph"/>
        <w:numPr>
          <w:ilvl w:val="1"/>
          <w:numId w:val="5"/>
        </w:numPr>
        <w:rPr>
          <w:ins w:id="24" w:author="Barends, Lynray" w:date="2018-08-23T03:18:00Z"/>
        </w:rPr>
        <w:pPrChange w:id="25" w:author="Barends, Lynray" w:date="2018-08-23T03:18:00Z">
          <w:pPr>
            <w:pStyle w:val="ListParagraph"/>
            <w:numPr>
              <w:numId w:val="5"/>
            </w:numPr>
            <w:ind w:left="1080" w:hanging="360"/>
          </w:pPr>
        </w:pPrChange>
      </w:pPr>
      <w:ins w:id="26" w:author="Barends, Lynray" w:date="2018-08-23T03:18:00Z">
        <w:r>
          <w:t>Use of profile pictures, and personal information has been proven to foster certain biases</w:t>
        </w:r>
      </w:ins>
    </w:p>
    <w:p w14:paraId="2EBF6502" w14:textId="01803619" w:rsidR="00EB53BC" w:rsidRDefault="00EB53BC" w:rsidP="00EB53BC">
      <w:pPr>
        <w:pStyle w:val="ListParagraph"/>
        <w:numPr>
          <w:ilvl w:val="1"/>
          <w:numId w:val="5"/>
        </w:numPr>
        <w:rPr>
          <w:ins w:id="27" w:author="Barends, Lynray" w:date="2018-08-23T03:22:00Z"/>
        </w:rPr>
        <w:pPrChange w:id="28" w:author="Barends, Lynray" w:date="2018-08-23T03:18:00Z">
          <w:pPr>
            <w:pStyle w:val="ListParagraph"/>
            <w:numPr>
              <w:numId w:val="5"/>
            </w:numPr>
            <w:ind w:left="1080" w:hanging="360"/>
          </w:pPr>
        </w:pPrChange>
      </w:pPr>
      <w:ins w:id="29" w:author="Barends, Lynray" w:date="2018-08-23T03:21:00Z">
        <w:r>
          <w:t xml:space="preserve">Competition </w:t>
        </w:r>
      </w:ins>
      <w:ins w:id="30" w:author="Barends, Lynray" w:date="2018-08-23T03:22:00Z">
        <w:r>
          <w:t>with existing industries</w:t>
        </w:r>
      </w:ins>
    </w:p>
    <w:p w14:paraId="2EA808FE" w14:textId="6DEF3F41" w:rsidR="00EB53BC" w:rsidRDefault="00EB53BC" w:rsidP="00EB53BC">
      <w:pPr>
        <w:pStyle w:val="ListParagraph"/>
        <w:numPr>
          <w:ilvl w:val="1"/>
          <w:numId w:val="5"/>
        </w:numPr>
        <w:pPrChange w:id="31" w:author="Barends, Lynray" w:date="2018-08-23T03:18:00Z">
          <w:pPr>
            <w:pStyle w:val="ListParagraph"/>
            <w:numPr>
              <w:numId w:val="5"/>
            </w:numPr>
            <w:ind w:left="1080" w:hanging="360"/>
          </w:pPr>
        </w:pPrChange>
      </w:pPr>
      <w:ins w:id="32" w:author="Barends, Lynray" w:date="2018-08-23T03:23:00Z">
        <w:r>
          <w:t>Biases</w:t>
        </w:r>
      </w:ins>
      <w:ins w:id="33" w:author="Barends, Lynray" w:date="2018-08-23T03:22:00Z">
        <w:r>
          <w:t xml:space="preserve"> based on names and countries of origin</w:t>
        </w:r>
      </w:ins>
    </w:p>
    <w:p w14:paraId="0C0AFF7A" w14:textId="11093C94" w:rsidR="00D47ABF" w:rsidRDefault="00E63B9F" w:rsidP="00F757B5">
      <w:pPr>
        <w:pStyle w:val="ListParagraph"/>
        <w:numPr>
          <w:ilvl w:val="0"/>
          <w:numId w:val="5"/>
        </w:numPr>
      </w:pPr>
      <w:r>
        <w:t>It has been shown that similarity between host and guests have been found to have a positive relationship with trust.</w:t>
      </w:r>
    </w:p>
    <w:p w14:paraId="048322A1" w14:textId="61B90AF5" w:rsidR="000817BA" w:rsidRDefault="00EB53BC" w:rsidP="00F757B5">
      <w:pPr>
        <w:pStyle w:val="ListParagraph"/>
        <w:numPr>
          <w:ilvl w:val="0"/>
          <w:numId w:val="5"/>
        </w:numPr>
      </w:pPr>
      <w:ins w:id="34" w:author="Barends, Lynray" w:date="2018-08-23T03:23:00Z">
        <w:r>
          <w:t xml:space="preserve">For the purposes of this paper, however, we focus on </w:t>
        </w:r>
      </w:ins>
      <w:del w:id="35" w:author="Barends, Lynray" w:date="2018-08-23T03:24:00Z">
        <w:r w:rsidR="000817BA" w:rsidDel="00EB53BC">
          <w:delText xml:space="preserve">This paper aims to look at </w:delText>
        </w:r>
      </w:del>
      <w:r w:rsidR="000817BA">
        <w:t>whether user similarity impacts the satisfaction of the interaction</w:t>
      </w:r>
    </w:p>
    <w:p w14:paraId="50BE4424" w14:textId="50004F0E" w:rsidR="000817BA" w:rsidRDefault="000817BA" w:rsidP="00F757B5">
      <w:pPr>
        <w:pStyle w:val="ListParagraph"/>
        <w:numPr>
          <w:ilvl w:val="0"/>
          <w:numId w:val="5"/>
        </w:numPr>
      </w:pPr>
      <w:commentRangeStart w:id="36"/>
      <w:r>
        <w:t xml:space="preserve">i.e. are people who are similar more likely to have favourable interactions </w:t>
      </w:r>
      <w:commentRangeEnd w:id="36"/>
      <w:r w:rsidR="00BD4943">
        <w:rPr>
          <w:rStyle w:val="CommentReference"/>
        </w:rPr>
        <w:commentReference w:id="36"/>
      </w:r>
    </w:p>
    <w:p w14:paraId="26810B56" w14:textId="5FCAA29E" w:rsidR="00E400D0" w:rsidRPr="00E400D0" w:rsidRDefault="00E400D0" w:rsidP="00E400D0">
      <w:pPr>
        <w:rPr>
          <w:b/>
        </w:rPr>
      </w:pPr>
      <w:r w:rsidRPr="00E400D0">
        <w:rPr>
          <w:b/>
        </w:rPr>
        <w:t>Airbnb</w:t>
      </w:r>
    </w:p>
    <w:p w14:paraId="36E5A121" w14:textId="335D89ED" w:rsidR="000817BA" w:rsidRDefault="000817BA" w:rsidP="00E400D0">
      <w:r>
        <w:t xml:space="preserve">In this study I focus on </w:t>
      </w:r>
      <w:proofErr w:type="spellStart"/>
      <w:r>
        <w:t>AirBnb</w:t>
      </w:r>
      <w:proofErr w:type="spellEnd"/>
      <w:r>
        <w:t xml:space="preserve"> as the sharing economy platform. </w:t>
      </w:r>
    </w:p>
    <w:p w14:paraId="3EFC5643" w14:textId="3F640A13" w:rsidR="000817BA" w:rsidDel="008252AB" w:rsidRDefault="000817BA" w:rsidP="00F757B5">
      <w:pPr>
        <w:pStyle w:val="ListParagraph"/>
        <w:numPr>
          <w:ilvl w:val="0"/>
          <w:numId w:val="5"/>
        </w:numPr>
        <w:rPr>
          <w:del w:id="37" w:author="Barends, Lynray" w:date="2018-08-23T03:11:00Z"/>
        </w:rPr>
      </w:pPr>
      <w:del w:id="38" w:author="Barends, Lynray" w:date="2018-08-23T03:11:00Z">
        <w:r w:rsidDel="008252AB">
          <w:delText xml:space="preserve">Definition of Airbnb and what it is being used for </w:delText>
        </w:r>
      </w:del>
    </w:p>
    <w:p w14:paraId="24955601" w14:textId="77777777" w:rsidR="00EB53BC" w:rsidRDefault="00C939A9" w:rsidP="00F757B5">
      <w:pPr>
        <w:pStyle w:val="ListParagraph"/>
        <w:numPr>
          <w:ilvl w:val="0"/>
          <w:numId w:val="5"/>
        </w:numPr>
        <w:rPr>
          <w:ins w:id="39" w:author="Barends, Lynray" w:date="2018-08-23T03:25:00Z"/>
        </w:rPr>
      </w:pPr>
      <w:r>
        <w:t xml:space="preserve">Airbnb allows property owners to rent a part of/whole property to people looking for a place to stay. </w:t>
      </w:r>
      <w:ins w:id="40" w:author="Sam Norwood" w:date="2018-08-22T13:17:00Z">
        <w:r w:rsidR="00BD4943">
          <w:t>The a</w:t>
        </w:r>
      </w:ins>
      <w:del w:id="41" w:author="Sam Norwood" w:date="2018-08-22T13:17:00Z">
        <w:r w:rsidDel="00BD4943">
          <w:delText>A</w:delText>
        </w:r>
      </w:del>
      <w:r>
        <w:t xml:space="preserve">ccommodation types </w:t>
      </w:r>
      <w:ins w:id="42" w:author="Sam Norwood" w:date="2018-08-22T13:18:00Z">
        <w:r w:rsidR="00BD4943">
          <w:t xml:space="preserve">advertised include </w:t>
        </w:r>
      </w:ins>
      <w:del w:id="43" w:author="Sam Norwood" w:date="2018-08-22T13:17:00Z">
        <w:r w:rsidDel="00BD4943">
          <w:delText>include</w:delText>
        </w:r>
      </w:del>
      <w:r>
        <w:t xml:space="preserve"> </w:t>
      </w:r>
    </w:p>
    <w:p w14:paraId="7DF7004E" w14:textId="62A26FDA" w:rsidR="00EB53BC" w:rsidRDefault="00C939A9" w:rsidP="00EB53BC">
      <w:pPr>
        <w:pStyle w:val="ListParagraph"/>
        <w:numPr>
          <w:ilvl w:val="1"/>
          <w:numId w:val="5"/>
        </w:numPr>
        <w:rPr>
          <w:ins w:id="44" w:author="Barends, Lynray" w:date="2018-08-23T03:25:00Z"/>
        </w:rPr>
        <w:pPrChange w:id="45" w:author="Barends, Lynray" w:date="2018-08-23T03:25:00Z">
          <w:pPr>
            <w:pStyle w:val="ListParagraph"/>
            <w:numPr>
              <w:numId w:val="5"/>
            </w:numPr>
            <w:ind w:left="1080" w:hanging="360"/>
          </w:pPr>
        </w:pPrChange>
      </w:pPr>
      <w:r>
        <w:t>shared rooms</w:t>
      </w:r>
      <w:ins w:id="46" w:author="Barends, Lynray" w:date="2018-08-23T03:25:00Z">
        <w:r w:rsidR="00EB53BC">
          <w:t>: guests share a room with either the host, or other parties</w:t>
        </w:r>
      </w:ins>
    </w:p>
    <w:p w14:paraId="5D68040E" w14:textId="363AF4CC" w:rsidR="00EB53BC" w:rsidRDefault="00C939A9" w:rsidP="00EB53BC">
      <w:pPr>
        <w:pStyle w:val="ListParagraph"/>
        <w:numPr>
          <w:ilvl w:val="1"/>
          <w:numId w:val="5"/>
        </w:numPr>
        <w:rPr>
          <w:ins w:id="47" w:author="Barends, Lynray" w:date="2018-08-23T03:25:00Z"/>
        </w:rPr>
        <w:pPrChange w:id="48" w:author="Barends, Lynray" w:date="2018-08-23T03:25:00Z">
          <w:pPr>
            <w:pStyle w:val="ListParagraph"/>
            <w:numPr>
              <w:numId w:val="5"/>
            </w:numPr>
            <w:ind w:left="1080" w:hanging="360"/>
          </w:pPr>
        </w:pPrChange>
      </w:pPr>
      <w:del w:id="49" w:author="Barends, Lynray" w:date="2018-08-23T03:25:00Z">
        <w:r w:rsidDel="00EB53BC">
          <w:delText xml:space="preserve">, </w:delText>
        </w:r>
      </w:del>
      <w:r>
        <w:t>private room</w:t>
      </w:r>
      <w:ins w:id="50" w:author="Sam Norwood" w:date="2018-08-22T13:18:00Z">
        <w:r w:rsidR="00BD4943">
          <w:t>s</w:t>
        </w:r>
      </w:ins>
      <w:ins w:id="51" w:author="Barends, Lynray" w:date="2018-08-23T03:26:00Z">
        <w:r w:rsidR="00EB53BC">
          <w:t>: guests have the room to themselves</w:t>
        </w:r>
      </w:ins>
      <w:ins w:id="52" w:author="Barends, Lynray" w:date="2018-08-23T03:27:00Z">
        <w:r w:rsidR="00EB53BC">
          <w:t>, however, they share the rest of the apartment/house with other parties</w:t>
        </w:r>
      </w:ins>
      <w:del w:id="53" w:author="Sam Norwood" w:date="2018-08-22T13:17:00Z">
        <w:r w:rsidDel="00BD4943">
          <w:delText xml:space="preserve">, </w:delText>
        </w:r>
      </w:del>
    </w:p>
    <w:p w14:paraId="7FB41F8A" w14:textId="31F0226C" w:rsidR="00C939A9" w:rsidRDefault="00BD4943" w:rsidP="00EB53BC">
      <w:pPr>
        <w:pStyle w:val="ListParagraph"/>
        <w:numPr>
          <w:ilvl w:val="1"/>
          <w:numId w:val="5"/>
        </w:numPr>
        <w:pPrChange w:id="54" w:author="Barends, Lynray" w:date="2018-08-23T03:25:00Z">
          <w:pPr>
            <w:pStyle w:val="ListParagraph"/>
            <w:numPr>
              <w:numId w:val="5"/>
            </w:numPr>
            <w:ind w:left="1080" w:hanging="360"/>
          </w:pPr>
        </w:pPrChange>
      </w:pPr>
      <w:ins w:id="55" w:author="Sam Norwood" w:date="2018-08-22T13:17:00Z">
        <w:del w:id="56" w:author="Barends, Lynray" w:date="2018-08-23T03:25:00Z">
          <w:r w:rsidDel="00EB53BC">
            <w:delText xml:space="preserve"> and </w:delText>
          </w:r>
        </w:del>
      </w:ins>
      <w:r w:rsidR="00C939A9">
        <w:t>entire apartment</w:t>
      </w:r>
      <w:ins w:id="57" w:author="Sam Norwood" w:date="2018-08-22T13:17:00Z">
        <w:r>
          <w:t>s</w:t>
        </w:r>
      </w:ins>
      <w:ins w:id="58" w:author="Barends, Lynray" w:date="2018-08-23T03:27:00Z">
        <w:r w:rsidR="00EB53BC">
          <w:t>: Guests have the entire apartment to themselves.</w:t>
        </w:r>
      </w:ins>
      <w:del w:id="59" w:author="Barends, Lynray" w:date="2018-08-23T03:27:00Z">
        <w:r w:rsidR="00C939A9" w:rsidDel="00EB53BC">
          <w:delText xml:space="preserve">. </w:delText>
        </w:r>
      </w:del>
    </w:p>
    <w:p w14:paraId="174FCAB2" w14:textId="1351DDC8" w:rsidR="00E400D0" w:rsidRDefault="00C939A9" w:rsidP="00F757B5">
      <w:pPr>
        <w:pStyle w:val="ListParagraph"/>
        <w:numPr>
          <w:ilvl w:val="0"/>
          <w:numId w:val="5"/>
        </w:numPr>
      </w:pPr>
      <w:del w:id="60" w:author="Sam Norwood" w:date="2018-08-22T13:18:00Z">
        <w:r w:rsidDel="00BD4943">
          <w:delText>It’s</w:delText>
        </w:r>
      </w:del>
      <w:ins w:id="61" w:author="Sam Norwood" w:date="2018-08-22T13:18:00Z">
        <w:r w:rsidR="00BD4943">
          <w:t>Its</w:t>
        </w:r>
      </w:ins>
      <w:r>
        <w:t xml:space="preserve"> initial selling point was that </w:t>
      </w:r>
      <w:ins w:id="62" w:author="Barends, Lynray" w:date="2018-08-23T04:00:00Z">
        <w:r w:rsidR="006F66FC">
          <w:t xml:space="preserve">in addition to offering </w:t>
        </w:r>
      </w:ins>
      <w:del w:id="63" w:author="Barends, Lynray" w:date="2018-08-23T04:00:00Z">
        <w:r w:rsidDel="006F66FC">
          <w:delText xml:space="preserve">it offered more than </w:delText>
        </w:r>
      </w:del>
      <w:r>
        <w:t xml:space="preserve">accommodation, </w:t>
      </w:r>
      <w:ins w:id="64" w:author="Barends, Lynray" w:date="2018-08-23T04:01:00Z">
        <w:r w:rsidR="00A44A92">
          <w:t xml:space="preserve">users had the opportunity to </w:t>
        </w:r>
      </w:ins>
      <w:del w:id="65" w:author="Barends, Lynray" w:date="2018-08-23T04:01:00Z">
        <w:r w:rsidDel="00A44A92">
          <w:delText xml:space="preserve">but </w:delText>
        </w:r>
      </w:del>
      <w:r>
        <w:t>social interact</w:t>
      </w:r>
      <w:ins w:id="66" w:author="Barends, Lynray" w:date="2018-08-23T04:01:00Z">
        <w:r w:rsidR="00A44A92">
          <w:t xml:space="preserve"> with each other</w:t>
        </w:r>
      </w:ins>
      <w:del w:id="67" w:author="Barends, Lynray" w:date="2018-08-23T04:01:00Z">
        <w:r w:rsidDel="00A44A92">
          <w:delText>ions as well</w:delText>
        </w:r>
      </w:del>
      <w:r>
        <w:t>. There have been many studies challenging whether that is the main motivation for participants using it</w:t>
      </w:r>
      <w:commentRangeStart w:id="68"/>
      <w:r>
        <w:t>.</w:t>
      </w:r>
      <w:commentRangeEnd w:id="68"/>
      <w:r w:rsidR="00BD4943">
        <w:rPr>
          <w:rStyle w:val="CommentReference"/>
        </w:rPr>
        <w:commentReference w:id="68"/>
      </w:r>
      <w:r>
        <w:t xml:space="preserve"> </w:t>
      </w:r>
    </w:p>
    <w:p w14:paraId="6639608D" w14:textId="6201E0D2" w:rsidR="00C939A9" w:rsidRDefault="00C939A9" w:rsidP="00F757B5">
      <w:pPr>
        <w:pStyle w:val="ListParagraph"/>
        <w:numPr>
          <w:ilvl w:val="0"/>
          <w:numId w:val="5"/>
        </w:numPr>
        <w:rPr>
          <w:ins w:id="69" w:author="Barends, Lynray" w:date="2018-08-23T04:06:00Z"/>
        </w:rPr>
      </w:pPr>
      <w:r>
        <w:lastRenderedPageBreak/>
        <w:t xml:space="preserve">We </w:t>
      </w:r>
      <w:del w:id="70" w:author="Barends, Lynray" w:date="2018-08-23T04:02:00Z">
        <w:r w:rsidDel="00A44A92">
          <w:delText xml:space="preserve">separate </w:delText>
        </w:r>
      </w:del>
      <w:ins w:id="71" w:author="Barends, Lynray" w:date="2018-08-23T04:02:00Z">
        <w:r w:rsidR="00A44A92">
          <w:t xml:space="preserve">distinguish </w:t>
        </w:r>
      </w:ins>
      <w:ins w:id="72" w:author="Barends, Lynray" w:date="2018-08-23T04:03:00Z">
        <w:r w:rsidR="00A44A92">
          <w:t xml:space="preserve">between </w:t>
        </w:r>
      </w:ins>
      <w:ins w:id="73" w:author="Barends, Lynray" w:date="2018-08-23T04:02:00Z">
        <w:r w:rsidR="00A44A92">
          <w:t>f</w:t>
        </w:r>
      </w:ins>
      <w:del w:id="74" w:author="Barends, Lynray" w:date="2018-08-23T04:02:00Z">
        <w:r w:rsidDel="00A44A92">
          <w:delText>F</w:delText>
        </w:r>
      </w:del>
      <w:r>
        <w:t xml:space="preserve">ull </w:t>
      </w:r>
      <w:ins w:id="75" w:author="Barends, Lynray" w:date="2018-08-23T04:02:00Z">
        <w:r w:rsidR="00A44A92">
          <w:t xml:space="preserve">(entire property) </w:t>
        </w:r>
      </w:ins>
      <w:r>
        <w:t xml:space="preserve">vs </w:t>
      </w:r>
      <w:ins w:id="76" w:author="Barends, Lynray" w:date="2018-08-23T04:02:00Z">
        <w:r w:rsidR="00A44A92">
          <w:t>s</w:t>
        </w:r>
      </w:ins>
      <w:del w:id="77" w:author="Barends, Lynray" w:date="2018-08-23T04:02:00Z">
        <w:r w:rsidDel="00A44A92">
          <w:delText>S</w:delText>
        </w:r>
      </w:del>
      <w:r>
        <w:t>hared accommodation</w:t>
      </w:r>
      <w:ins w:id="78" w:author="Barends, Lynray" w:date="2018-08-23T04:02:00Z">
        <w:r w:rsidR="00A44A92">
          <w:t xml:space="preserve"> (shared and private rooms)</w:t>
        </w:r>
      </w:ins>
      <w:del w:id="79" w:author="Barends, Lynray" w:date="2018-08-23T04:02:00Z">
        <w:r w:rsidDel="00A44A92">
          <w:delText xml:space="preserve"> type</w:delText>
        </w:r>
      </w:del>
      <w:r>
        <w:t>, as the interactions between these usually differ, as hosts renting</w:t>
      </w:r>
      <w:ins w:id="80" w:author="Barends, Lynray" w:date="2018-08-23T04:03:00Z">
        <w:r w:rsidR="00A44A92">
          <w:t xml:space="preserve"> </w:t>
        </w:r>
      </w:ins>
      <w:del w:id="81" w:author="Barends, Lynray" w:date="2018-08-23T04:03:00Z">
        <w:r w:rsidDel="00A44A92">
          <w:delText xml:space="preserve"> their entire </w:delText>
        </w:r>
      </w:del>
      <w:ins w:id="82" w:author="Barends, Lynray" w:date="2018-08-23T04:03:00Z">
        <w:r w:rsidR="00A44A92">
          <w:t xml:space="preserve">full </w:t>
        </w:r>
      </w:ins>
      <w:r>
        <w:t>accommodation</w:t>
      </w:r>
      <w:ins w:id="83" w:author="Barends, Lynray" w:date="2018-08-23T04:03:00Z">
        <w:r w:rsidR="00A44A92">
          <w:t>s</w:t>
        </w:r>
      </w:ins>
      <w:r>
        <w:t xml:space="preserve"> usually have a </w:t>
      </w:r>
      <w:del w:id="84" w:author="Barends, Lynray" w:date="2018-08-23T04:04:00Z">
        <w:r w:rsidDel="00A44A92">
          <w:delText>lot les</w:delText>
        </w:r>
      </w:del>
      <w:ins w:id="85" w:author="Barends, Lynray" w:date="2018-08-23T04:04:00Z">
        <w:r w:rsidR="00A44A92">
          <w:t>less</w:t>
        </w:r>
      </w:ins>
      <w:del w:id="86" w:author="Barends, Lynray" w:date="2018-08-23T04:04:00Z">
        <w:r w:rsidDel="00A44A92">
          <w:delText>s</w:delText>
        </w:r>
      </w:del>
      <w:r>
        <w:t xml:space="preserve"> interaction with their guests</w:t>
      </w:r>
      <w:commentRangeStart w:id="87"/>
      <w:r>
        <w:t xml:space="preserve">. </w:t>
      </w:r>
      <w:commentRangeEnd w:id="87"/>
      <w:r w:rsidR="00BD4943">
        <w:rPr>
          <w:rStyle w:val="CommentReference"/>
        </w:rPr>
        <w:commentReference w:id="87"/>
      </w:r>
    </w:p>
    <w:p w14:paraId="52C4B919" w14:textId="77777777" w:rsidR="00A44A92" w:rsidRPr="00E400D0" w:rsidRDefault="00A44A92" w:rsidP="00A44A92">
      <w:pPr>
        <w:rPr>
          <w:ins w:id="88" w:author="Barends, Lynray" w:date="2018-08-23T04:06:00Z"/>
          <w:b/>
        </w:rPr>
      </w:pPr>
      <w:ins w:id="89" w:author="Barends, Lynray" w:date="2018-08-23T04:06:00Z">
        <w:r w:rsidRPr="00E400D0">
          <w:rPr>
            <w:b/>
          </w:rPr>
          <w:t xml:space="preserve">Aim </w:t>
        </w:r>
        <w:r>
          <w:rPr>
            <w:b/>
          </w:rPr>
          <w:t xml:space="preserve">and contributions </w:t>
        </w:r>
        <w:r w:rsidRPr="00E400D0">
          <w:rPr>
            <w:b/>
          </w:rPr>
          <w:t xml:space="preserve">of this Study </w:t>
        </w:r>
      </w:ins>
    </w:p>
    <w:p w14:paraId="5FFDDFAD" w14:textId="1A5A8714" w:rsidR="00A44A92" w:rsidRDefault="00A44A92" w:rsidP="00A44A92">
      <w:pPr>
        <w:pStyle w:val="ListParagraph"/>
        <w:numPr>
          <w:ilvl w:val="0"/>
          <w:numId w:val="5"/>
        </w:numPr>
        <w:rPr>
          <w:ins w:id="90" w:author="Barends, Lynray" w:date="2018-08-23T04:06:00Z"/>
        </w:rPr>
      </w:pPr>
      <w:ins w:id="91" w:author="Barends, Lynray" w:date="2018-08-23T04:06:00Z">
        <w:r>
          <w:t xml:space="preserve">A major part of this study </w:t>
        </w:r>
      </w:ins>
      <w:ins w:id="92" w:author="Barends, Lynray" w:date="2018-08-23T04:07:00Z">
        <w:r>
          <w:t xml:space="preserve">consists of </w:t>
        </w:r>
      </w:ins>
      <w:ins w:id="93" w:author="Barends, Lynray" w:date="2018-08-23T04:06:00Z">
        <w:r>
          <w:t xml:space="preserve">defining various types of similarity that may </w:t>
        </w:r>
      </w:ins>
      <w:ins w:id="94" w:author="Barends, Lynray" w:date="2018-08-23T04:07:00Z">
        <w:r>
          <w:t>impact</w:t>
        </w:r>
      </w:ins>
      <w:ins w:id="95" w:author="Barends, Lynray" w:date="2018-08-23T04:06:00Z">
        <w:r>
          <w:t xml:space="preserve"> satisfaction </w:t>
        </w:r>
      </w:ins>
      <w:ins w:id="96" w:author="Barends, Lynray" w:date="2018-08-23T04:07:00Z">
        <w:r>
          <w:t>between</w:t>
        </w:r>
      </w:ins>
      <w:ins w:id="97" w:author="Barends, Lynray" w:date="2018-08-23T04:06:00Z">
        <w:r>
          <w:t xml:space="preserve"> hosts</w:t>
        </w:r>
      </w:ins>
      <w:ins w:id="98" w:author="Barends, Lynray" w:date="2018-08-23T04:07:00Z">
        <w:r>
          <w:t xml:space="preserve"> and guests</w:t>
        </w:r>
      </w:ins>
      <w:ins w:id="99" w:author="Barends, Lynray" w:date="2018-08-23T04:06:00Z">
        <w:r>
          <w:t xml:space="preserve">. </w:t>
        </w:r>
      </w:ins>
    </w:p>
    <w:p w14:paraId="297AE9C2" w14:textId="77777777" w:rsidR="00A44A92" w:rsidRDefault="00A44A92" w:rsidP="00A44A92">
      <w:pPr>
        <w:pStyle w:val="ListParagraph"/>
        <w:numPr>
          <w:ilvl w:val="0"/>
          <w:numId w:val="5"/>
        </w:numPr>
        <w:rPr>
          <w:ins w:id="100" w:author="Barends, Lynray" w:date="2018-08-23T04:06:00Z"/>
        </w:rPr>
      </w:pPr>
      <w:ins w:id="101" w:author="Barends, Lynray" w:date="2018-08-23T04:06:00Z">
        <w:r>
          <w:t>For the purposes of this study we focus on engaged hosts in Manhattan, and their guests’ experience</w:t>
        </w:r>
      </w:ins>
    </w:p>
    <w:p w14:paraId="6091EA0D" w14:textId="77777777" w:rsidR="00A44A92" w:rsidRDefault="00A44A92" w:rsidP="00A44A92">
      <w:pPr>
        <w:pStyle w:val="ListParagraph"/>
        <w:numPr>
          <w:ilvl w:val="0"/>
          <w:numId w:val="5"/>
        </w:numPr>
        <w:rPr>
          <w:ins w:id="102" w:author="Barends, Lynray" w:date="2018-08-23T04:10:00Z"/>
        </w:rPr>
      </w:pPr>
      <w:ins w:id="103" w:author="Barends, Lynray" w:date="2018-08-23T04:06:00Z">
        <w:r>
          <w:t>Manhattan</w:t>
        </w:r>
      </w:ins>
    </w:p>
    <w:p w14:paraId="6B667F41" w14:textId="58CCDF45" w:rsidR="00A44A92" w:rsidRDefault="00A44A92" w:rsidP="00A44A92">
      <w:pPr>
        <w:pStyle w:val="ListParagraph"/>
        <w:numPr>
          <w:ilvl w:val="1"/>
          <w:numId w:val="5"/>
        </w:numPr>
        <w:rPr>
          <w:ins w:id="104" w:author="Barends, Lynray" w:date="2018-08-23T04:10:00Z"/>
        </w:rPr>
        <w:pPrChange w:id="105" w:author="Barends, Lynray" w:date="2018-08-23T04:10:00Z">
          <w:pPr>
            <w:pStyle w:val="ListParagraph"/>
            <w:numPr>
              <w:numId w:val="5"/>
            </w:numPr>
            <w:ind w:left="1080" w:hanging="360"/>
          </w:pPr>
        </w:pPrChange>
      </w:pPr>
      <w:ins w:id="106" w:author="Barends, Lynray" w:date="2018-08-23T04:09:00Z">
        <w:r>
          <w:t xml:space="preserve">most densely populated neighbourhood within New York city. </w:t>
        </w:r>
      </w:ins>
      <w:ins w:id="107" w:author="Barends, Lynray" w:date="2018-08-23T04:06:00Z">
        <w:r>
          <w:t xml:space="preserve"> </w:t>
        </w:r>
      </w:ins>
    </w:p>
    <w:p w14:paraId="469E3F25" w14:textId="7BCEA104" w:rsidR="00A44A92" w:rsidRDefault="00A44A92" w:rsidP="00A44A92">
      <w:pPr>
        <w:pStyle w:val="ListParagraph"/>
        <w:numPr>
          <w:ilvl w:val="1"/>
          <w:numId w:val="5"/>
        </w:numPr>
        <w:rPr>
          <w:ins w:id="108" w:author="Barends, Lynray" w:date="2018-08-23T04:10:00Z"/>
        </w:rPr>
        <w:pPrChange w:id="109" w:author="Barends, Lynray" w:date="2018-08-23T04:10:00Z">
          <w:pPr>
            <w:pStyle w:val="ListParagraph"/>
            <w:numPr>
              <w:numId w:val="5"/>
            </w:numPr>
            <w:ind w:left="1080" w:hanging="360"/>
          </w:pPr>
        </w:pPrChange>
      </w:pPr>
      <w:ins w:id="110" w:author="Barends, Lynray" w:date="2018-08-23T04:10:00Z">
        <w:r>
          <w:t>Cultural and financial capital of the world</w:t>
        </w:r>
      </w:ins>
    </w:p>
    <w:p w14:paraId="4104014D" w14:textId="43A0FA77" w:rsidR="00A44A92" w:rsidRDefault="00501061" w:rsidP="00A44A92">
      <w:pPr>
        <w:pStyle w:val="ListParagraph"/>
        <w:numPr>
          <w:ilvl w:val="1"/>
          <w:numId w:val="5"/>
        </w:numPr>
        <w:rPr>
          <w:ins w:id="111" w:author="Barends, Lynray" w:date="2018-08-23T04:54:00Z"/>
        </w:rPr>
        <w:pPrChange w:id="112" w:author="Barends, Lynray" w:date="2018-08-23T04:10:00Z">
          <w:pPr>
            <w:pStyle w:val="ListParagraph"/>
            <w:numPr>
              <w:numId w:val="5"/>
            </w:numPr>
            <w:ind w:left="1080" w:hanging="360"/>
          </w:pPr>
        </w:pPrChange>
      </w:pPr>
      <w:ins w:id="113" w:author="Barends, Lynray" w:date="2018-08-23T04:11:00Z">
        <w:r>
          <w:t>High level of income inequality</w:t>
        </w:r>
      </w:ins>
    </w:p>
    <w:p w14:paraId="11B5717D" w14:textId="3123E6B1" w:rsidR="00525060" w:rsidRDefault="00525060" w:rsidP="00A44A92">
      <w:pPr>
        <w:pStyle w:val="ListParagraph"/>
        <w:numPr>
          <w:ilvl w:val="1"/>
          <w:numId w:val="5"/>
        </w:numPr>
        <w:rPr>
          <w:ins w:id="114" w:author="Barends, Lynray" w:date="2018-08-23T04:06:00Z"/>
        </w:rPr>
        <w:pPrChange w:id="115" w:author="Barends, Lynray" w:date="2018-08-23T04:10:00Z">
          <w:pPr>
            <w:pStyle w:val="ListParagraph"/>
            <w:numPr>
              <w:numId w:val="5"/>
            </w:numPr>
            <w:ind w:left="1080" w:hanging="360"/>
          </w:pPr>
        </w:pPrChange>
      </w:pPr>
      <w:ins w:id="116" w:author="Barends, Lynray" w:date="2018-08-23T04:54:00Z">
        <w:r>
          <w:t>Sizeable tourism industry</w:t>
        </w:r>
      </w:ins>
    </w:p>
    <w:p w14:paraId="562CE144" w14:textId="77777777" w:rsidR="00A44A92" w:rsidRDefault="00A44A92" w:rsidP="00A44A92">
      <w:pPr>
        <w:pStyle w:val="ListParagraph"/>
        <w:numPr>
          <w:ilvl w:val="0"/>
          <w:numId w:val="5"/>
        </w:numPr>
        <w:rPr>
          <w:ins w:id="117" w:author="Barends, Lynray" w:date="2018-08-23T04:06:00Z"/>
        </w:rPr>
      </w:pPr>
      <w:ins w:id="118" w:author="Barends, Lynray" w:date="2018-08-23T04:06:00Z">
        <w:r>
          <w:t>Overall, we make X main contributions:</w:t>
        </w:r>
      </w:ins>
    </w:p>
    <w:p w14:paraId="2F0432CA" w14:textId="30E642D3" w:rsidR="00A44A92" w:rsidRDefault="00501061" w:rsidP="00501061">
      <w:pPr>
        <w:pStyle w:val="ListParagraph"/>
        <w:numPr>
          <w:ilvl w:val="1"/>
          <w:numId w:val="5"/>
        </w:numPr>
        <w:rPr>
          <w:ins w:id="119" w:author="Barends, Lynray" w:date="2018-08-23T04:06:00Z"/>
        </w:rPr>
      </w:pPr>
      <w:ins w:id="120" w:author="Barends, Lynray" w:date="2018-08-23T04:13:00Z">
        <w:r>
          <w:t>Define s</w:t>
        </w:r>
      </w:ins>
      <w:ins w:id="121" w:author="Barends, Lynray" w:date="2018-08-23T04:06:00Z">
        <w:r w:rsidR="00A44A92">
          <w:t xml:space="preserve">imilarity </w:t>
        </w:r>
      </w:ins>
      <w:ins w:id="122" w:author="Barends, Lynray" w:date="2018-08-23T04:12:00Z">
        <w:r>
          <w:t>measures</w:t>
        </w:r>
      </w:ins>
      <w:ins w:id="123" w:author="Barends, Lynray" w:date="2018-08-23T04:06:00Z">
        <w:r w:rsidR="00A44A92">
          <w:t xml:space="preserve">: </w:t>
        </w:r>
      </w:ins>
      <w:ins w:id="124" w:author="Barends, Lynray" w:date="2018-08-23T04:13:00Z">
        <w:r>
          <w:t xml:space="preserve">define ways in which similarity can be measured based on user profiles and their interactions on the </w:t>
        </w:r>
      </w:ins>
      <w:ins w:id="125" w:author="Barends, Lynray" w:date="2018-08-23T04:14:00Z">
        <w:r>
          <w:t xml:space="preserve">Airbnb </w:t>
        </w:r>
      </w:ins>
      <w:ins w:id="126" w:author="Barends, Lynray" w:date="2018-08-23T04:13:00Z">
        <w:r>
          <w:t>platform</w:t>
        </w:r>
      </w:ins>
    </w:p>
    <w:p w14:paraId="4F1D4CBE" w14:textId="02FE2A2D" w:rsidR="00A44A92" w:rsidRDefault="00A44A92" w:rsidP="00A44A92">
      <w:pPr>
        <w:pStyle w:val="ListParagraph"/>
        <w:numPr>
          <w:ilvl w:val="1"/>
          <w:numId w:val="5"/>
        </w:numPr>
        <w:rPr>
          <w:ins w:id="127" w:author="Barends, Lynray" w:date="2018-08-23T04:06:00Z"/>
        </w:rPr>
      </w:pPr>
      <w:ins w:id="128" w:author="Barends, Lynray" w:date="2018-08-23T04:06:00Z">
        <w:r>
          <w:t xml:space="preserve">Analyse the relationship between </w:t>
        </w:r>
      </w:ins>
      <w:ins w:id="129" w:author="Barends, Lynray" w:date="2018-08-23T04:15:00Z">
        <w:r w:rsidR="00501061">
          <w:t>similarity</w:t>
        </w:r>
      </w:ins>
      <w:ins w:id="130" w:author="Barends, Lynray" w:date="2018-08-23T04:06:00Z">
        <w:r>
          <w:t xml:space="preserve"> and satisfaction</w:t>
        </w:r>
      </w:ins>
    </w:p>
    <w:p w14:paraId="3215FB4D" w14:textId="6BA4B7D4" w:rsidR="00A44A92" w:rsidRDefault="00A44A92" w:rsidP="00A44A92">
      <w:pPr>
        <w:pStyle w:val="ListParagraph"/>
        <w:numPr>
          <w:ilvl w:val="2"/>
          <w:numId w:val="5"/>
        </w:numPr>
        <w:rPr>
          <w:ins w:id="131" w:author="Barends, Lynray" w:date="2018-08-23T04:06:00Z"/>
        </w:rPr>
      </w:pPr>
      <w:ins w:id="132" w:author="Barends, Lynray" w:date="2018-08-23T04:06:00Z">
        <w:r>
          <w:t>Do people who are demographically similar result in greater satisfaction with their stays?</w:t>
        </w:r>
      </w:ins>
    </w:p>
    <w:p w14:paraId="7D1AC575" w14:textId="0112E9F8" w:rsidR="00A44A92" w:rsidRDefault="00501061" w:rsidP="00A44A92">
      <w:pPr>
        <w:pStyle w:val="ListParagraph"/>
        <w:numPr>
          <w:ilvl w:val="2"/>
          <w:numId w:val="5"/>
        </w:numPr>
        <w:pPrChange w:id="133" w:author="Barends, Lynray" w:date="2018-08-23T04:06:00Z">
          <w:pPr>
            <w:pStyle w:val="ListParagraph"/>
            <w:numPr>
              <w:numId w:val="5"/>
            </w:numPr>
            <w:ind w:left="1080" w:hanging="360"/>
          </w:pPr>
        </w:pPrChange>
      </w:pPr>
      <w:ins w:id="134" w:author="Barends, Lynray" w:date="2018-08-23T04:17:00Z">
        <w:r>
          <w:t>Do</w:t>
        </w:r>
      </w:ins>
      <w:ins w:id="135" w:author="Barends, Lynray" w:date="2018-08-23T04:06:00Z">
        <w:r>
          <w:t xml:space="preserve"> similar personalities</w:t>
        </w:r>
        <w:r w:rsidR="00A44A92">
          <w:t xml:space="preserve"> </w:t>
        </w:r>
      </w:ins>
      <w:ins w:id="136" w:author="Barends, Lynray" w:date="2018-08-23T04:19:00Z">
        <w:r>
          <w:t>result in higher satisfaction of stays</w:t>
        </w:r>
      </w:ins>
      <w:ins w:id="137" w:author="Barends, Lynray" w:date="2018-08-23T04:06:00Z">
        <w:r w:rsidR="00A44A92">
          <w:t>?</w:t>
        </w:r>
      </w:ins>
    </w:p>
    <w:p w14:paraId="01392C24" w14:textId="5A427779" w:rsidR="00E400D0" w:rsidRPr="00E400D0" w:rsidRDefault="004D00A4" w:rsidP="00E400D0">
      <w:pPr>
        <w:rPr>
          <w:b/>
        </w:rPr>
      </w:pPr>
      <w:r>
        <w:rPr>
          <w:b/>
        </w:rPr>
        <w:t>Motivation/</w:t>
      </w:r>
      <w:r w:rsidR="00E400D0" w:rsidRPr="00E400D0">
        <w:rPr>
          <w:b/>
        </w:rPr>
        <w:t>Importance</w:t>
      </w:r>
    </w:p>
    <w:p w14:paraId="5F345FAF" w14:textId="77777777" w:rsidR="0041394C" w:rsidRDefault="0041394C" w:rsidP="0041394C">
      <w:pPr>
        <w:pStyle w:val="ListParagraph"/>
        <w:numPr>
          <w:ilvl w:val="0"/>
          <w:numId w:val="5"/>
        </w:numPr>
        <w:rPr>
          <w:ins w:id="138" w:author="Barends, Lynray" w:date="2018-08-23T04:22:00Z"/>
        </w:rPr>
      </w:pPr>
      <w:ins w:id="139" w:author="Barends, Lynray" w:date="2018-08-23T04:22:00Z">
        <w:r>
          <w:t xml:space="preserve">A major concern within the sharing community is the potential for conflict between service users and providers: by being able to assess what drives satisfaction, we might be able to contribute to users having more highly positive experiences. </w:t>
        </w:r>
      </w:ins>
    </w:p>
    <w:p w14:paraId="5063E6F2" w14:textId="738CE0FF" w:rsidR="000817BA" w:rsidRDefault="000817BA" w:rsidP="00E400D0">
      <w:pPr>
        <w:pStyle w:val="ListParagraph"/>
        <w:numPr>
          <w:ilvl w:val="0"/>
          <w:numId w:val="5"/>
        </w:numPr>
      </w:pPr>
      <w:r>
        <w:t>Possibility to guide future larger scale studies on the relationship between similarity and satisfactio</w:t>
      </w:r>
      <w:commentRangeStart w:id="140"/>
      <w:r>
        <w:t>n</w:t>
      </w:r>
      <w:ins w:id="141" w:author="Barends, Lynray" w:date="2018-08-23T04:20:00Z">
        <w:r w:rsidR="00501061">
          <w:t xml:space="preserve"> on the </w:t>
        </w:r>
      </w:ins>
      <w:ins w:id="142" w:author="Barends, Lynray" w:date="2018-08-23T04:21:00Z">
        <w:r w:rsidR="0041394C">
          <w:t>Airbnb platform</w:t>
        </w:r>
      </w:ins>
      <w:ins w:id="143" w:author="Sam Norwood" w:date="2018-08-22T13:21:00Z">
        <w:r w:rsidR="001B4F36">
          <w:t>.</w:t>
        </w:r>
      </w:ins>
      <w:del w:id="144" w:author="Sam Norwood" w:date="2018-08-22T13:21:00Z">
        <w:r w:rsidDel="001B4F36">
          <w:delText xml:space="preserve"> </w:delText>
        </w:r>
      </w:del>
      <w:commentRangeEnd w:id="140"/>
      <w:r w:rsidR="001B4F36">
        <w:rPr>
          <w:rStyle w:val="CommentReference"/>
        </w:rPr>
        <w:commentReference w:id="140"/>
      </w:r>
    </w:p>
    <w:p w14:paraId="4B6DEAEA" w14:textId="41C0DACD" w:rsidR="000817BA" w:rsidRDefault="00C939A9" w:rsidP="00E400D0">
      <w:pPr>
        <w:pStyle w:val="ListParagraph"/>
        <w:numPr>
          <w:ilvl w:val="0"/>
          <w:numId w:val="5"/>
        </w:numPr>
      </w:pPr>
      <w:r>
        <w:t xml:space="preserve">Airbnb </w:t>
      </w:r>
      <w:r w:rsidR="000817BA">
        <w:t xml:space="preserve">has direct access to </w:t>
      </w:r>
      <w:proofErr w:type="gramStart"/>
      <w:r>
        <w:t>data</w:t>
      </w:r>
      <w:ins w:id="145" w:author="Barends, Lynray" w:date="2018-08-23T04:23:00Z">
        <w:r w:rsidR="0041394C">
          <w:t>,</w:t>
        </w:r>
        <w:proofErr w:type="gramEnd"/>
        <w:r w:rsidR="0041394C">
          <w:t xml:space="preserve"> hence they could explore </w:t>
        </w:r>
      </w:ins>
      <w:del w:id="146" w:author="Barends, Lynray" w:date="2018-08-23T04:23:00Z">
        <w:r w:rsidDel="0041394C">
          <w:delText xml:space="preserve"> -&gt; </w:delText>
        </w:r>
        <w:r w:rsidR="000817BA" w:rsidDel="0041394C">
          <w:delText xml:space="preserve"> could </w:delText>
        </w:r>
      </w:del>
      <w:del w:id="147" w:author="Barends, Lynray" w:date="2018-08-23T04:20:00Z">
        <w:r w:rsidR="000817BA" w:rsidDel="00501061">
          <w:delText xml:space="preserve">possibly </w:delText>
        </w:r>
      </w:del>
      <w:del w:id="148" w:author="Barends, Lynray" w:date="2018-08-23T04:23:00Z">
        <w:r w:rsidR="000817BA" w:rsidDel="0041394C">
          <w:delText xml:space="preserve">look into </w:delText>
        </w:r>
      </w:del>
      <w:r w:rsidR="000817BA">
        <w:t xml:space="preserve">recommending listings based on the similarity relationship between host and guest. </w:t>
      </w:r>
      <w:del w:id="149" w:author="Barends, Lynray" w:date="2018-08-23T04:24:00Z">
        <w:r w:rsidR="000817BA" w:rsidDel="0041394C">
          <w:delText>This is a meth</w:delText>
        </w:r>
        <w:r w:rsidR="00E400D0" w:rsidDel="0041394C">
          <w:delText xml:space="preserve">od to drive more positive stay’s/experiences with guests. </w:delText>
        </w:r>
      </w:del>
    </w:p>
    <w:p w14:paraId="66BC4539" w14:textId="590D9723" w:rsidR="001B4F36" w:rsidDel="0041394C" w:rsidRDefault="001B4F36" w:rsidP="001B4F36">
      <w:pPr>
        <w:pStyle w:val="ListParagraph"/>
        <w:numPr>
          <w:ilvl w:val="0"/>
          <w:numId w:val="5"/>
        </w:numPr>
        <w:rPr>
          <w:del w:id="150" w:author="Barends, Lynray" w:date="2018-08-23T04:22:00Z"/>
          <w:moveTo w:id="151" w:author="Sam Norwood" w:date="2018-08-22T13:23:00Z"/>
        </w:rPr>
      </w:pPr>
      <w:moveToRangeStart w:id="152" w:author="Sam Norwood" w:date="2018-08-22T13:23:00Z" w:name="move522707564"/>
      <w:moveTo w:id="153" w:author="Sam Norwood" w:date="2018-08-22T13:23:00Z">
        <w:del w:id="154" w:author="Barends, Lynray" w:date="2018-08-23T04:22:00Z">
          <w:r w:rsidDel="0041394C">
            <w:delText xml:space="preserve">As the sharing economy includes interaction between people we would like to know whether the similarity of people has an impact on the satisfaction of their stay. </w:delText>
          </w:r>
        </w:del>
      </w:moveTo>
    </w:p>
    <w:moveToRangeEnd w:id="152"/>
    <w:p w14:paraId="3755CD48" w14:textId="17D19B02" w:rsidR="00E400D0" w:rsidDel="0041394C" w:rsidRDefault="00E400D0" w:rsidP="00E400D0">
      <w:pPr>
        <w:pStyle w:val="ListParagraph"/>
        <w:numPr>
          <w:ilvl w:val="0"/>
          <w:numId w:val="5"/>
        </w:numPr>
        <w:rPr>
          <w:del w:id="155" w:author="Barends, Lynray" w:date="2018-08-23T04:22:00Z"/>
        </w:rPr>
      </w:pPr>
      <w:del w:id="156" w:author="Barends, Lynray" w:date="2018-08-23T04:22:00Z">
        <w:r w:rsidDel="0041394C">
          <w:delText>A major concern within the sharing community is people clashing with the relative users</w:delText>
        </w:r>
      </w:del>
      <w:ins w:id="157" w:author="Sam Norwood" w:date="2018-08-22T13:23:00Z">
        <w:del w:id="158" w:author="Barends, Lynray" w:date="2018-08-23T04:22:00Z">
          <w:r w:rsidR="001B4F36" w:rsidDel="0041394C">
            <w:delText>is the potential for conflict between service users and providers:</w:delText>
          </w:r>
        </w:del>
      </w:ins>
      <w:del w:id="159" w:author="Barends, Lynray" w:date="2018-08-23T04:22:00Z">
        <w:r w:rsidDel="0041394C">
          <w:delText xml:space="preserve"> - by being able to assess what drives satisfaction, we are </w:delText>
        </w:r>
      </w:del>
      <w:ins w:id="160" w:author="Sam Norwood" w:date="2018-08-22T13:23:00Z">
        <w:del w:id="161" w:author="Barends, Lynray" w:date="2018-08-23T04:22:00Z">
          <w:r w:rsidR="001B4F36" w:rsidDel="0041394C">
            <w:delText xml:space="preserve">might be </w:delText>
          </w:r>
        </w:del>
      </w:ins>
      <w:del w:id="162" w:author="Barends, Lynray" w:date="2018-08-23T04:22:00Z">
        <w:r w:rsidDel="0041394C">
          <w:delText xml:space="preserve">able to contribute to users having more highly positive </w:delText>
        </w:r>
      </w:del>
      <w:ins w:id="163" w:author="Sam Norwood" w:date="2018-08-22T13:23:00Z">
        <w:del w:id="164" w:author="Barends, Lynray" w:date="2018-08-23T04:22:00Z">
          <w:r w:rsidR="001B4F36" w:rsidDel="0041394C">
            <w:delText xml:space="preserve">experiences. </w:delText>
          </w:r>
        </w:del>
      </w:ins>
      <w:del w:id="165" w:author="Barends, Lynray" w:date="2018-08-23T04:22:00Z">
        <w:r w:rsidDel="0041394C">
          <w:delText>stays</w:delText>
        </w:r>
      </w:del>
    </w:p>
    <w:p w14:paraId="10DBC8E9" w14:textId="35F0821C" w:rsidR="00772CD5" w:rsidDel="001B4F36" w:rsidRDefault="00772CD5" w:rsidP="00E400D0">
      <w:pPr>
        <w:pStyle w:val="ListParagraph"/>
        <w:numPr>
          <w:ilvl w:val="0"/>
          <w:numId w:val="5"/>
        </w:numPr>
        <w:rPr>
          <w:moveFrom w:id="166" w:author="Sam Norwood" w:date="2018-08-22T13:23:00Z"/>
        </w:rPr>
      </w:pPr>
      <w:moveFromRangeStart w:id="167" w:author="Sam Norwood" w:date="2018-08-22T13:23:00Z" w:name="move522707564"/>
      <w:moveFrom w:id="168" w:author="Sam Norwood" w:date="2018-08-22T13:23:00Z">
        <w:r w:rsidDel="001B4F36">
          <w:t xml:space="preserve">As the sharing economy includes interaction between people we would like to know whether the similarity of people has an impact on the satisfaction of their stay. </w:t>
        </w:r>
      </w:moveFrom>
    </w:p>
    <w:moveFromRangeEnd w:id="167"/>
    <w:p w14:paraId="1752222D" w14:textId="62595929" w:rsidR="00AE53E0" w:rsidRPr="00E400D0" w:rsidDel="00A44A92" w:rsidRDefault="00AE53E0" w:rsidP="00AE53E0">
      <w:pPr>
        <w:rPr>
          <w:del w:id="169" w:author="Barends, Lynray" w:date="2018-08-23T04:06:00Z"/>
          <w:b/>
        </w:rPr>
      </w:pPr>
      <w:del w:id="170" w:author="Barends, Lynray" w:date="2018-08-23T04:06:00Z">
        <w:r w:rsidRPr="00E400D0" w:rsidDel="00A44A92">
          <w:rPr>
            <w:b/>
          </w:rPr>
          <w:delText xml:space="preserve">Aim </w:delText>
        </w:r>
        <w:r w:rsidDel="00A44A92">
          <w:rPr>
            <w:b/>
          </w:rPr>
          <w:delText xml:space="preserve">and contributions </w:delText>
        </w:r>
        <w:r w:rsidRPr="00E400D0" w:rsidDel="00A44A92">
          <w:rPr>
            <w:b/>
          </w:rPr>
          <w:delText xml:space="preserve">of this Study </w:delText>
        </w:r>
      </w:del>
    </w:p>
    <w:p w14:paraId="44F5DE41" w14:textId="3CCA950A" w:rsidR="00AE53E0" w:rsidDel="00A44A92" w:rsidRDefault="00AE53E0" w:rsidP="00AE53E0">
      <w:pPr>
        <w:pStyle w:val="ListParagraph"/>
        <w:numPr>
          <w:ilvl w:val="0"/>
          <w:numId w:val="5"/>
        </w:numPr>
        <w:rPr>
          <w:del w:id="171" w:author="Barends, Lynray" w:date="2018-08-23T04:06:00Z"/>
        </w:rPr>
      </w:pPr>
      <w:del w:id="172" w:author="Barends, Lynray" w:date="2018-08-23T04:06:00Z">
        <w:r w:rsidDel="00A44A92">
          <w:delText>A major part of this study is defining the different types of similarity that may lead to more satisfied results</w:delText>
        </w:r>
      </w:del>
      <w:ins w:id="173" w:author="Sam Norwood" w:date="2018-08-22T13:24:00Z">
        <w:del w:id="174" w:author="Barends, Lynray" w:date="2018-08-23T04:06:00Z">
          <w:r w:rsidR="001B4F36" w:rsidDel="00A44A92">
            <w:delText>greater satisfaction among guests and hosts.</w:delText>
          </w:r>
        </w:del>
      </w:ins>
      <w:del w:id="175" w:author="Barends, Lynray" w:date="2018-08-23T04:06:00Z">
        <w:r w:rsidDel="00A44A92">
          <w:delText xml:space="preserve"> </w:delText>
        </w:r>
      </w:del>
    </w:p>
    <w:p w14:paraId="36AFA245" w14:textId="3C6B68B4" w:rsidR="00C939A9" w:rsidDel="00A44A92" w:rsidRDefault="00C939A9" w:rsidP="00AE53E0">
      <w:pPr>
        <w:pStyle w:val="ListParagraph"/>
        <w:numPr>
          <w:ilvl w:val="0"/>
          <w:numId w:val="5"/>
        </w:numPr>
        <w:rPr>
          <w:del w:id="176" w:author="Barends, Lynray" w:date="2018-08-23T04:06:00Z"/>
        </w:rPr>
      </w:pPr>
      <w:del w:id="177" w:author="Barends, Lynray" w:date="2018-08-23T04:06:00Z">
        <w:r w:rsidDel="00A44A92">
          <w:delText>For the purposes of this study we focus on engaged hosts in Manhattan, and their guests</w:delText>
        </w:r>
      </w:del>
      <w:ins w:id="178" w:author="Sam Norwood" w:date="2018-08-22T13:24:00Z">
        <w:del w:id="179" w:author="Barends, Lynray" w:date="2018-08-23T04:06:00Z">
          <w:r w:rsidR="001B4F36" w:rsidDel="00A44A92">
            <w:delText>’</w:delText>
          </w:r>
        </w:del>
      </w:ins>
      <w:del w:id="180" w:author="Barends, Lynray" w:date="2018-08-23T04:06:00Z">
        <w:r w:rsidDel="00A44A92">
          <w:delText xml:space="preserve"> experience</w:delText>
        </w:r>
      </w:del>
    </w:p>
    <w:p w14:paraId="5226F5C9" w14:textId="35412083" w:rsidR="00C939A9" w:rsidDel="00A44A92" w:rsidRDefault="00C939A9" w:rsidP="00AE53E0">
      <w:pPr>
        <w:pStyle w:val="ListParagraph"/>
        <w:numPr>
          <w:ilvl w:val="0"/>
          <w:numId w:val="5"/>
        </w:numPr>
        <w:rPr>
          <w:del w:id="181" w:author="Barends, Lynray" w:date="2018-08-23T04:06:00Z"/>
        </w:rPr>
      </w:pPr>
      <w:del w:id="182" w:author="Barends, Lynray" w:date="2018-08-23T04:06:00Z">
        <w:r w:rsidDel="00A44A92">
          <w:delText xml:space="preserve">Manhattan – city description. </w:delText>
        </w:r>
      </w:del>
    </w:p>
    <w:p w14:paraId="275C4F83" w14:textId="21C651E9" w:rsidR="00AE53E0" w:rsidDel="00A44A92" w:rsidRDefault="00993F86" w:rsidP="00AE53E0">
      <w:pPr>
        <w:pStyle w:val="ListParagraph"/>
        <w:numPr>
          <w:ilvl w:val="0"/>
          <w:numId w:val="5"/>
        </w:numPr>
        <w:rPr>
          <w:del w:id="183" w:author="Barends, Lynray" w:date="2018-08-23T04:06:00Z"/>
        </w:rPr>
      </w:pPr>
      <w:del w:id="184" w:author="Barends, Lynray" w:date="2018-08-23T04:06:00Z">
        <w:r w:rsidDel="00A44A92">
          <w:delText>Overal</w:delText>
        </w:r>
        <w:r w:rsidR="0057291B" w:rsidDel="00A44A92">
          <w:delText>l, we make X main contributions</w:delText>
        </w:r>
        <w:r w:rsidR="00AE53E0" w:rsidDel="00A44A92">
          <w:delText>:</w:delText>
        </w:r>
      </w:del>
    </w:p>
    <w:p w14:paraId="65221E34" w14:textId="6F9B7926" w:rsidR="00993F86" w:rsidDel="00A44A92" w:rsidRDefault="00993F86" w:rsidP="00993F86">
      <w:pPr>
        <w:pStyle w:val="ListParagraph"/>
        <w:numPr>
          <w:ilvl w:val="1"/>
          <w:numId w:val="5"/>
        </w:numPr>
        <w:rPr>
          <w:del w:id="185" w:author="Barends, Lynray" w:date="2018-08-23T04:06:00Z"/>
        </w:rPr>
      </w:pPr>
      <w:del w:id="186" w:author="Barends, Lynray" w:date="2018-08-23T04:06:00Z">
        <w:r w:rsidDel="00A44A92">
          <w:delText>Baseline Analysis</w:delText>
        </w:r>
      </w:del>
    </w:p>
    <w:p w14:paraId="712E78F6" w14:textId="5796234E" w:rsidR="00E400D0" w:rsidDel="00A44A92" w:rsidRDefault="00993F86" w:rsidP="00993F86">
      <w:pPr>
        <w:pStyle w:val="ListParagraph"/>
        <w:numPr>
          <w:ilvl w:val="1"/>
          <w:numId w:val="5"/>
        </w:numPr>
        <w:rPr>
          <w:del w:id="187" w:author="Barends, Lynray" w:date="2018-08-23T04:06:00Z"/>
        </w:rPr>
      </w:pPr>
      <w:del w:id="188" w:author="Barends, Lynray" w:date="2018-08-23T04:06:00Z">
        <w:r w:rsidDel="00A44A92">
          <w:delText>Similarity metric propositions: mini breakdown of different similarity metrics</w:delText>
        </w:r>
      </w:del>
    </w:p>
    <w:p w14:paraId="3C15DAA5" w14:textId="51B66712" w:rsidR="00993F86" w:rsidDel="00A44A92" w:rsidRDefault="00993F86" w:rsidP="00993F86">
      <w:pPr>
        <w:pStyle w:val="ListParagraph"/>
        <w:numPr>
          <w:ilvl w:val="1"/>
          <w:numId w:val="5"/>
        </w:numPr>
        <w:rPr>
          <w:del w:id="189" w:author="Barends, Lynray" w:date="2018-08-23T04:06:00Z"/>
        </w:rPr>
      </w:pPr>
      <w:del w:id="190" w:author="Barends, Lynray" w:date="2018-08-23T04:06:00Z">
        <w:r w:rsidDel="00A44A92">
          <w:delText>Satisfaction metric propositions</w:delText>
        </w:r>
      </w:del>
    </w:p>
    <w:p w14:paraId="530C51AC" w14:textId="6A1012CE" w:rsidR="00993F86" w:rsidDel="00A44A92" w:rsidRDefault="00993F86" w:rsidP="00993F86">
      <w:pPr>
        <w:pStyle w:val="ListParagraph"/>
        <w:numPr>
          <w:ilvl w:val="1"/>
          <w:numId w:val="5"/>
        </w:numPr>
        <w:rPr>
          <w:del w:id="191" w:author="Barends, Lynray" w:date="2018-08-23T04:06:00Z"/>
        </w:rPr>
      </w:pPr>
      <w:del w:id="192" w:author="Barends, Lynray" w:date="2018-08-23T04:06:00Z">
        <w:r w:rsidDel="00A44A92">
          <w:delText>Analyse the relationship between different similarity metrics and satisfaction</w:delText>
        </w:r>
      </w:del>
    </w:p>
    <w:p w14:paraId="2E1B74B2" w14:textId="46EABB93" w:rsidR="00993F86" w:rsidDel="00A44A92" w:rsidRDefault="00993F86" w:rsidP="00993F86">
      <w:pPr>
        <w:pStyle w:val="ListParagraph"/>
        <w:numPr>
          <w:ilvl w:val="2"/>
          <w:numId w:val="5"/>
        </w:numPr>
        <w:rPr>
          <w:del w:id="193" w:author="Barends, Lynray" w:date="2018-08-23T04:06:00Z"/>
        </w:rPr>
      </w:pPr>
      <w:del w:id="194" w:author="Barends, Lynray" w:date="2018-08-23T04:06:00Z">
        <w:r w:rsidDel="00A44A92">
          <w:delText xml:space="preserve">Do people who are more demographically similar </w:delText>
        </w:r>
        <w:r w:rsidR="00C939A9" w:rsidDel="00A44A92">
          <w:delText>result in more satisfied stays</w:delText>
        </w:r>
        <w:r w:rsidDel="00A44A92">
          <w:delText>?</w:delText>
        </w:r>
      </w:del>
      <w:ins w:id="195" w:author="Sam Norwood" w:date="2018-08-22T13:24:00Z">
        <w:del w:id="196" w:author="Barends, Lynray" w:date="2018-08-23T04:06:00Z">
          <w:r w:rsidR="001B4F36" w:rsidDel="00A44A92">
            <w:delText>greater satisfaction with their s</w:delText>
          </w:r>
        </w:del>
      </w:ins>
      <w:ins w:id="197" w:author="Sam Norwood" w:date="2018-08-22T13:25:00Z">
        <w:del w:id="198" w:author="Barends, Lynray" w:date="2018-08-23T04:06:00Z">
          <w:r w:rsidR="001B4F36" w:rsidDel="00A44A92">
            <w:delText>tays?</w:delText>
          </w:r>
        </w:del>
      </w:ins>
    </w:p>
    <w:p w14:paraId="6E588B1B" w14:textId="26682C4A" w:rsidR="00993F86" w:rsidDel="00A44A92" w:rsidRDefault="00993F86" w:rsidP="00993F86">
      <w:pPr>
        <w:pStyle w:val="ListParagraph"/>
        <w:numPr>
          <w:ilvl w:val="2"/>
          <w:numId w:val="5"/>
        </w:numPr>
        <w:rPr>
          <w:del w:id="199" w:author="Barends, Lynray" w:date="2018-08-23T04:06:00Z"/>
        </w:rPr>
      </w:pPr>
      <w:del w:id="200" w:author="Barends, Lynray" w:date="2018-08-23T04:06:00Z">
        <w:r w:rsidDel="00A44A92">
          <w:delText xml:space="preserve">Do people who are interested in similar things </w:delText>
        </w:r>
        <w:r w:rsidR="00886051" w:rsidDel="00A44A92">
          <w:delText xml:space="preserve">result in a higher </w:delText>
        </w:r>
      </w:del>
      <w:ins w:id="201" w:author="Sam Norwood" w:date="2018-08-22T13:25:00Z">
        <w:del w:id="202" w:author="Barends, Lynray" w:date="2018-08-23T04:06:00Z">
          <w:r w:rsidR="001B4F36" w:rsidDel="00A44A92">
            <w:delText xml:space="preserve">levels of </w:delText>
          </w:r>
        </w:del>
      </w:ins>
      <w:del w:id="203" w:author="Barends, Lynray" w:date="2018-08-23T04:06:00Z">
        <w:r w:rsidR="00886051" w:rsidDel="00A44A92">
          <w:delText>satisfaction</w:delText>
        </w:r>
        <w:r w:rsidDel="00A44A92">
          <w:delText>?</w:delText>
        </w:r>
      </w:del>
    </w:p>
    <w:p w14:paraId="0177328C" w14:textId="5C41C3D0" w:rsidR="00993F86" w:rsidDel="00A44A92" w:rsidRDefault="00993F86" w:rsidP="00993F86">
      <w:pPr>
        <w:pStyle w:val="ListParagraph"/>
        <w:numPr>
          <w:ilvl w:val="2"/>
          <w:numId w:val="5"/>
        </w:numPr>
        <w:rPr>
          <w:del w:id="204" w:author="Barends, Lynray" w:date="2018-08-23T04:06:00Z"/>
        </w:rPr>
      </w:pPr>
      <w:del w:id="205" w:author="Barends, Lynray" w:date="2018-08-23T04:06:00Z">
        <w:r w:rsidDel="00A44A92">
          <w:delText>Are similar personalities a major factor in satisfaction of their stay</w:delText>
        </w:r>
      </w:del>
      <w:ins w:id="206" w:author="Sam Norwood" w:date="2018-08-22T13:25:00Z">
        <w:del w:id="207" w:author="Barends, Lynray" w:date="2018-08-23T04:06:00Z">
          <w:r w:rsidR="001B4F36" w:rsidDel="00A44A92">
            <w:delText>satisfaction while using the service</w:delText>
          </w:r>
        </w:del>
      </w:ins>
      <w:del w:id="208" w:author="Barends, Lynray" w:date="2018-08-23T04:06:00Z">
        <w:r w:rsidDel="00A44A92">
          <w:delText xml:space="preserve"> ?</w:delText>
        </w:r>
      </w:del>
    </w:p>
    <w:p w14:paraId="15FA381D" w14:textId="77777777" w:rsidR="00E400D0" w:rsidRDefault="00E400D0"/>
    <w:p w14:paraId="4421F2EE" w14:textId="477D4AA1" w:rsidR="00775CDD" w:rsidRPr="00993F86" w:rsidRDefault="00993F86">
      <w:pPr>
        <w:rPr>
          <w:b/>
        </w:rPr>
      </w:pPr>
      <w:r w:rsidRPr="00993F86">
        <w:rPr>
          <w:b/>
        </w:rPr>
        <w:t xml:space="preserve">Report Structure </w:t>
      </w:r>
    </w:p>
    <w:p w14:paraId="417DB828" w14:textId="3B3B77C1" w:rsidR="000C48DC" w:rsidRDefault="00993F86" w:rsidP="000C48DC">
      <w:pPr>
        <w:ind w:left="720"/>
        <w:rPr>
          <w:lang w:val="en-US"/>
        </w:rPr>
      </w:pPr>
      <w:del w:id="209" w:author="Sam Norwood" w:date="2018-08-22T13:26:00Z">
        <w:r w:rsidDel="001B4F36">
          <w:rPr>
            <w:lang w:val="en-US"/>
          </w:rPr>
          <w:delText xml:space="preserve">The </w:delText>
        </w:r>
      </w:del>
      <w:ins w:id="210" w:author="Sam Norwood" w:date="2018-08-22T13:26:00Z">
        <w:r w:rsidR="001B4F36">
          <w:rPr>
            <w:lang w:val="en-US"/>
          </w:rPr>
          <w:t xml:space="preserve">In </w:t>
        </w:r>
      </w:ins>
      <w:r>
        <w:rPr>
          <w:lang w:val="en-US"/>
        </w:rPr>
        <w:t>Chapter 2</w:t>
      </w:r>
      <w:r w:rsidR="000C48DC">
        <w:rPr>
          <w:lang w:val="en-US"/>
        </w:rPr>
        <w:t xml:space="preserve"> I foc</w:t>
      </w:r>
      <w:r>
        <w:rPr>
          <w:lang w:val="en-US"/>
        </w:rPr>
        <w:t xml:space="preserve">us on </w:t>
      </w:r>
      <w:r w:rsidR="000C48DC">
        <w:rPr>
          <w:lang w:val="en-US"/>
        </w:rPr>
        <w:t xml:space="preserve">giving the reader a relevant background of previous research done within the sharing economy and </w:t>
      </w:r>
      <w:del w:id="211" w:author="Barends, Lynray" w:date="2018-08-23T04:24:00Z">
        <w:r w:rsidR="000C48DC" w:rsidDel="0041394C">
          <w:rPr>
            <w:lang w:val="en-US"/>
          </w:rPr>
          <w:delText xml:space="preserve">the </w:delText>
        </w:r>
      </w:del>
      <w:r w:rsidR="000C48DC">
        <w:rPr>
          <w:lang w:val="en-US"/>
        </w:rPr>
        <w:t xml:space="preserve">previous studies </w:t>
      </w:r>
      <w:del w:id="212" w:author="Barends, Lynray" w:date="2018-08-23T04:24:00Z">
        <w:r w:rsidR="000C48DC" w:rsidDel="0041394C">
          <w:rPr>
            <w:lang w:val="en-US"/>
          </w:rPr>
          <w:delText xml:space="preserve">studying </w:delText>
        </w:r>
      </w:del>
      <w:ins w:id="213" w:author="Barends, Lynray" w:date="2018-08-23T04:24:00Z">
        <w:r w:rsidR="0041394C">
          <w:rPr>
            <w:lang w:val="en-US"/>
          </w:rPr>
          <w:t xml:space="preserve">on </w:t>
        </w:r>
      </w:ins>
      <w:r w:rsidR="000C48DC">
        <w:rPr>
          <w:lang w:val="en-US"/>
        </w:rPr>
        <w:t xml:space="preserve">similarity, satisfaction and </w:t>
      </w:r>
      <w:del w:id="214" w:author="Barends, Lynray" w:date="2018-08-23T04:24:00Z">
        <w:r w:rsidR="000C48DC" w:rsidDel="0041394C">
          <w:rPr>
            <w:lang w:val="en-US"/>
          </w:rPr>
          <w:delText>their relationship</w:delText>
        </w:r>
      </w:del>
      <w:ins w:id="215" w:author="Barends, Lynray" w:date="2018-08-23T04:24:00Z">
        <w:r w:rsidR="0041394C">
          <w:rPr>
            <w:lang w:val="en-US"/>
          </w:rPr>
          <w:t>linking them</w:t>
        </w:r>
      </w:ins>
      <w:r w:rsidR="000C48DC">
        <w:rPr>
          <w:lang w:val="en-US"/>
        </w:rPr>
        <w:t>.</w:t>
      </w:r>
      <w:r>
        <w:rPr>
          <w:lang w:val="en-US"/>
        </w:rPr>
        <w:t xml:space="preserve"> </w:t>
      </w:r>
      <w:r w:rsidR="000C48DC">
        <w:rPr>
          <w:lang w:val="en-US"/>
        </w:rPr>
        <w:t xml:space="preserve">Chapter </w:t>
      </w:r>
      <w:r w:rsidRPr="00993F86">
        <w:rPr>
          <w:lang w:val="en-US"/>
        </w:rPr>
        <w:t xml:space="preserve">3 provides a descriptive analysis of our </w:t>
      </w:r>
      <w:r w:rsidR="000C48DC" w:rsidRPr="00993F86">
        <w:rPr>
          <w:lang w:val="en-US"/>
        </w:rPr>
        <w:t>data and</w:t>
      </w:r>
      <w:r w:rsidR="000C48DC">
        <w:rPr>
          <w:lang w:val="en-US"/>
        </w:rPr>
        <w:t xml:space="preserve"> discusses the various restrictions </w:t>
      </w:r>
      <w:ins w:id="216" w:author="Barends, Lynray" w:date="2018-08-23T04:30:00Z">
        <w:r w:rsidR="0041394C">
          <w:rPr>
            <w:lang w:val="en-US"/>
          </w:rPr>
          <w:t xml:space="preserve">that </w:t>
        </w:r>
      </w:ins>
      <w:r w:rsidR="000C48DC">
        <w:rPr>
          <w:lang w:val="en-US"/>
        </w:rPr>
        <w:t>we made on the data</w:t>
      </w:r>
      <w:r w:rsidRPr="00993F86">
        <w:rPr>
          <w:lang w:val="en-US"/>
        </w:rPr>
        <w:t>.</w:t>
      </w:r>
      <w:r>
        <w:rPr>
          <w:lang w:val="en-US"/>
        </w:rPr>
        <w:t xml:space="preserve"> </w:t>
      </w:r>
      <w:r w:rsidRPr="00993F86">
        <w:rPr>
          <w:lang w:val="en-US"/>
        </w:rPr>
        <w:t xml:space="preserve">In </w:t>
      </w:r>
      <w:r w:rsidR="000C48DC">
        <w:rPr>
          <w:lang w:val="en-US"/>
        </w:rPr>
        <w:t>Chapter</w:t>
      </w:r>
      <w:r w:rsidRPr="00993F86">
        <w:rPr>
          <w:lang w:val="en-US"/>
        </w:rPr>
        <w:t xml:space="preserve"> 4</w:t>
      </w:r>
      <w:ins w:id="217" w:author="Barends, Lynray" w:date="2018-08-23T04:25:00Z">
        <w:r w:rsidR="0041394C">
          <w:rPr>
            <w:lang w:val="en-US"/>
          </w:rPr>
          <w:t>,</w:t>
        </w:r>
      </w:ins>
      <w:r w:rsidR="000C48DC">
        <w:rPr>
          <w:lang w:val="en-US"/>
        </w:rPr>
        <w:t xml:space="preserve"> I delve into the specifics of how I measured the various similarity</w:t>
      </w:r>
      <w:ins w:id="218" w:author="Barends, Lynray" w:date="2018-08-23T04:26:00Z">
        <w:r w:rsidR="0041394C">
          <w:rPr>
            <w:lang w:val="en-US"/>
          </w:rPr>
          <w:t xml:space="preserve"> and satisfaction metrics</w:t>
        </w:r>
      </w:ins>
      <w:del w:id="219" w:author="Barends, Lynray" w:date="2018-08-23T04:26:00Z">
        <w:r w:rsidR="000C48DC" w:rsidDel="0041394C">
          <w:rPr>
            <w:lang w:val="en-US"/>
          </w:rPr>
          <w:delText xml:space="preserve"> metrics. IN </w:delText>
        </w:r>
      </w:del>
      <w:ins w:id="220" w:author="Sam Norwood" w:date="2018-08-22T13:27:00Z">
        <w:del w:id="221" w:author="Barends, Lynray" w:date="2018-08-23T04:26:00Z">
          <w:r w:rsidR="001B4F36" w:rsidDel="0041394C">
            <w:rPr>
              <w:lang w:val="en-US"/>
            </w:rPr>
            <w:delText xml:space="preserve">In </w:delText>
          </w:r>
        </w:del>
      </w:ins>
      <w:del w:id="222" w:author="Barends, Lynray" w:date="2018-08-23T04:26:00Z">
        <w:r w:rsidR="000C48DC" w:rsidDel="0041394C">
          <w:rPr>
            <w:lang w:val="en-US"/>
          </w:rPr>
          <w:delText xml:space="preserve">chapter </w:delText>
        </w:r>
      </w:del>
      <w:ins w:id="223" w:author="Sam Norwood" w:date="2018-08-22T13:27:00Z">
        <w:del w:id="224" w:author="Barends, Lynray" w:date="2018-08-23T04:26:00Z">
          <w:r w:rsidR="001B4F36" w:rsidDel="0041394C">
            <w:rPr>
              <w:lang w:val="en-US"/>
            </w:rPr>
            <w:delText xml:space="preserve">Chapter </w:delText>
          </w:r>
        </w:del>
      </w:ins>
      <w:del w:id="225" w:author="Barends, Lynray" w:date="2018-08-23T04:26:00Z">
        <w:r w:rsidR="000C48DC" w:rsidDel="0041394C">
          <w:rPr>
            <w:lang w:val="en-US"/>
          </w:rPr>
          <w:delText xml:space="preserve">5, </w:delText>
        </w:r>
      </w:del>
      <w:ins w:id="226" w:author="Barends, Lynray" w:date="2018-08-23T04:26:00Z">
        <w:r w:rsidR="0041394C">
          <w:rPr>
            <w:lang w:val="en-US"/>
          </w:rPr>
          <w:t xml:space="preserve">, as well as, </w:t>
        </w:r>
      </w:ins>
      <w:del w:id="227" w:author="Barends, Lynray" w:date="2018-08-23T04:26:00Z">
        <w:r w:rsidR="000C48DC" w:rsidDel="0041394C">
          <w:rPr>
            <w:lang w:val="en-US"/>
          </w:rPr>
          <w:delText>I focus on how I defined satisfaction</w:delText>
        </w:r>
      </w:del>
      <w:del w:id="228" w:author="Barends, Lynray" w:date="2018-08-23T04:27:00Z">
        <w:r w:rsidR="000C48DC" w:rsidDel="0041394C">
          <w:rPr>
            <w:lang w:val="en-US"/>
          </w:rPr>
          <w:delText>. In chapter 6 I focus on the methodology that went behind linking satisfaction and similarity</w:delText>
        </w:r>
      </w:del>
      <w:ins w:id="229" w:author="Barends, Lynray" w:date="2018-08-23T04:27:00Z">
        <w:r w:rsidR="0041394C">
          <w:rPr>
            <w:lang w:val="en-US"/>
          </w:rPr>
          <w:t>exploring their relationship</w:t>
        </w:r>
      </w:ins>
      <w:r w:rsidR="000C48DC">
        <w:rPr>
          <w:lang w:val="en-US"/>
        </w:rPr>
        <w:t xml:space="preserve">. Following that, </w:t>
      </w:r>
      <w:ins w:id="230" w:author="Barends, Lynray" w:date="2018-08-23T04:28:00Z">
        <w:r w:rsidR="0041394C">
          <w:rPr>
            <w:lang w:val="en-US"/>
          </w:rPr>
          <w:t xml:space="preserve">I discuss the results and analysis, </w:t>
        </w:r>
      </w:ins>
      <w:del w:id="231" w:author="Barends, Lynray" w:date="2018-08-23T04:28:00Z">
        <w:r w:rsidR="000C48DC" w:rsidDel="0041394C">
          <w:rPr>
            <w:lang w:val="en-US"/>
          </w:rPr>
          <w:delText xml:space="preserve">I focus on the various experiments I ran in Chapter 7. </w:delText>
        </w:r>
      </w:del>
      <w:ins w:id="232" w:author="Barends, Lynray" w:date="2018-08-23T04:28:00Z">
        <w:r w:rsidR="0041394C">
          <w:rPr>
            <w:lang w:val="en-US"/>
          </w:rPr>
          <w:t>i</w:t>
        </w:r>
      </w:ins>
      <w:del w:id="233" w:author="Barends, Lynray" w:date="2018-08-23T04:28:00Z">
        <w:r w:rsidR="000C48DC" w:rsidDel="0041394C">
          <w:rPr>
            <w:lang w:val="en-US"/>
          </w:rPr>
          <w:delText>I</w:delText>
        </w:r>
      </w:del>
      <w:r w:rsidR="000C48DC">
        <w:rPr>
          <w:lang w:val="en-US"/>
        </w:rPr>
        <w:t xml:space="preserve">n </w:t>
      </w:r>
      <w:del w:id="234" w:author="Sam Norwood" w:date="2018-08-22T13:27:00Z">
        <w:r w:rsidR="000C48DC" w:rsidDel="001B4F36">
          <w:rPr>
            <w:lang w:val="en-US"/>
          </w:rPr>
          <w:delText xml:space="preserve">chapter </w:delText>
        </w:r>
      </w:del>
      <w:ins w:id="235" w:author="Sam Norwood" w:date="2018-08-22T13:27:00Z">
        <w:r w:rsidR="001B4F36">
          <w:rPr>
            <w:lang w:val="en-US"/>
          </w:rPr>
          <w:t xml:space="preserve">Chapter </w:t>
        </w:r>
      </w:ins>
      <w:del w:id="236" w:author="Barends, Lynray" w:date="2018-08-23T04:29:00Z">
        <w:r w:rsidR="000C48DC" w:rsidDel="0041394C">
          <w:rPr>
            <w:lang w:val="en-US"/>
          </w:rPr>
          <w:delText xml:space="preserve">8 </w:delText>
        </w:r>
      </w:del>
      <w:ins w:id="237" w:author="Barends, Lynray" w:date="2018-08-23T04:29:00Z">
        <w:r w:rsidR="0041394C">
          <w:rPr>
            <w:lang w:val="en-US"/>
          </w:rPr>
          <w:t xml:space="preserve">5 </w:t>
        </w:r>
      </w:ins>
      <w:r w:rsidR="000C48DC">
        <w:rPr>
          <w:lang w:val="en-US"/>
        </w:rPr>
        <w:t xml:space="preserve">and </w:t>
      </w:r>
      <w:del w:id="238" w:author="Sam Norwood" w:date="2018-08-22T13:27:00Z">
        <w:r w:rsidR="000C48DC" w:rsidDel="001B4F36">
          <w:rPr>
            <w:lang w:val="en-US"/>
          </w:rPr>
          <w:delText xml:space="preserve">chapter </w:delText>
        </w:r>
      </w:del>
      <w:ins w:id="239" w:author="Sam Norwood" w:date="2018-08-22T13:27:00Z">
        <w:r w:rsidR="001B4F36">
          <w:rPr>
            <w:lang w:val="en-US"/>
          </w:rPr>
          <w:t xml:space="preserve">Chapter </w:t>
        </w:r>
      </w:ins>
      <w:del w:id="240" w:author="Barends, Lynray" w:date="2018-08-23T04:29:00Z">
        <w:r w:rsidR="000C48DC" w:rsidDel="0041394C">
          <w:rPr>
            <w:lang w:val="en-US"/>
          </w:rPr>
          <w:delText>9</w:delText>
        </w:r>
      </w:del>
      <w:ins w:id="241" w:author="Barends, Lynray" w:date="2018-08-23T04:29:00Z">
        <w:r w:rsidR="0041394C">
          <w:rPr>
            <w:lang w:val="en-US"/>
          </w:rPr>
          <w:t>6,</w:t>
        </w:r>
      </w:ins>
      <w:del w:id="242" w:author="Sam Norwood" w:date="2018-08-22T13:27:00Z">
        <w:r w:rsidR="000C48DC" w:rsidDel="001B4F36">
          <w:rPr>
            <w:lang w:val="en-US"/>
          </w:rPr>
          <w:delText xml:space="preserve"> ,</w:delText>
        </w:r>
      </w:del>
      <w:r w:rsidR="000C48DC">
        <w:rPr>
          <w:lang w:val="en-US"/>
        </w:rPr>
        <w:t xml:space="preserve"> </w:t>
      </w:r>
      <w:del w:id="243" w:author="Barends, Lynray" w:date="2018-08-23T04:28:00Z">
        <w:r w:rsidR="000C48DC" w:rsidDel="0041394C">
          <w:rPr>
            <w:lang w:val="en-US"/>
          </w:rPr>
          <w:delText xml:space="preserve">I discuss the results and analysis , </w:delText>
        </w:r>
      </w:del>
      <w:r w:rsidR="000C48DC">
        <w:rPr>
          <w:lang w:val="en-US"/>
        </w:rPr>
        <w:t xml:space="preserve">respectively . </w:t>
      </w:r>
      <w:ins w:id="244" w:author="Barends, Lynray" w:date="2018-08-23T04:29:00Z">
        <w:r w:rsidR="0041394C">
          <w:rPr>
            <w:lang w:val="en-US"/>
          </w:rPr>
          <w:t xml:space="preserve">Finally, in Chapter 7, </w:t>
        </w:r>
      </w:ins>
      <w:r w:rsidR="000C48DC">
        <w:rPr>
          <w:lang w:val="en-US"/>
        </w:rPr>
        <w:t>I conclude the study by reviewing the various limitations, possible future work and summarizing the dissertation in its entirety</w:t>
      </w:r>
      <w:ins w:id="245" w:author="Barends, Lynray" w:date="2018-08-23T04:29:00Z">
        <w:r w:rsidR="0041394C">
          <w:rPr>
            <w:lang w:val="en-US"/>
          </w:rPr>
          <w:t>.</w:t>
        </w:r>
      </w:ins>
      <w:del w:id="246" w:author="Barends, Lynray" w:date="2018-08-23T04:29:00Z">
        <w:r w:rsidR="000C48DC" w:rsidDel="0041394C">
          <w:rPr>
            <w:lang w:val="en-US"/>
          </w:rPr>
          <w:delText xml:space="preserve"> (Chapter 10.</w:delText>
        </w:r>
      </w:del>
    </w:p>
    <w:p w14:paraId="08874433" w14:textId="6AB8756D" w:rsidR="00772CD5" w:rsidRPr="000F245B" w:rsidRDefault="00772CD5" w:rsidP="000C48DC">
      <w:pPr>
        <w:pStyle w:val="Heading1"/>
        <w:rPr>
          <w:highlight w:val="red"/>
          <w:lang w:val="en-US"/>
        </w:rPr>
      </w:pPr>
      <w:r w:rsidRPr="000F245B">
        <w:rPr>
          <w:highlight w:val="red"/>
        </w:rPr>
        <w:lastRenderedPageBreak/>
        <w:t xml:space="preserve">Related Works </w:t>
      </w:r>
    </w:p>
    <w:p w14:paraId="63B685D4" w14:textId="5FC84F51" w:rsidR="00EE4C25" w:rsidRPr="000F245B" w:rsidRDefault="00EE4C25" w:rsidP="000C48DC">
      <w:pPr>
        <w:ind w:left="720"/>
        <w:rPr>
          <w:highlight w:val="red"/>
        </w:rPr>
      </w:pPr>
      <w:proofErr w:type="spellStart"/>
      <w:r w:rsidRPr="000F245B">
        <w:rPr>
          <w:highlight w:val="red"/>
        </w:rPr>
        <w:t>Jundall</w:t>
      </w:r>
      <w:proofErr w:type="spellEnd"/>
      <w:r w:rsidRPr="000F245B">
        <w:rPr>
          <w:highlight w:val="red"/>
        </w:rPr>
        <w:t xml:space="preserve"> and Liu 2006</w:t>
      </w:r>
    </w:p>
    <w:p w14:paraId="2297C83E" w14:textId="3C3C0E23" w:rsidR="00EE4C25" w:rsidRDefault="00EE4C25" w:rsidP="000C48DC">
      <w:pPr>
        <w:ind w:left="720"/>
      </w:pPr>
      <w:r w:rsidRPr="000F245B">
        <w:rPr>
          <w:highlight w:val="red"/>
        </w:rPr>
        <w:t>Liu 2010</w:t>
      </w:r>
    </w:p>
    <w:p w14:paraId="66F72530" w14:textId="36A36560" w:rsidR="00D4484B" w:rsidRDefault="00D4484B" w:rsidP="00D4484B">
      <w:pPr>
        <w:pStyle w:val="Heading2"/>
      </w:pPr>
      <w:r>
        <w:t xml:space="preserve">Sharing Economy – what studies have been done on it </w:t>
      </w:r>
    </w:p>
    <w:p w14:paraId="3574ED57" w14:textId="2D48D14C" w:rsidR="00D4484B" w:rsidRDefault="00D4484B" w:rsidP="00D4484B">
      <w:pPr>
        <w:pStyle w:val="Heading2"/>
      </w:pPr>
      <w:r>
        <w:t>Airbnb – what are the major topics on Airbnb – similarity + bias</w:t>
      </w:r>
    </w:p>
    <w:p w14:paraId="745BB13A" w14:textId="1C8A676C" w:rsidR="00D4484B" w:rsidRDefault="00D4484B" w:rsidP="00D4484B">
      <w:pPr>
        <w:pStyle w:val="Heading2"/>
      </w:pPr>
      <w:r>
        <w:t xml:space="preserve">Methods of assessing similarity </w:t>
      </w:r>
      <w:bookmarkStart w:id="247" w:name="_GoBack"/>
      <w:bookmarkEnd w:id="247"/>
    </w:p>
    <w:p w14:paraId="66CA22BA" w14:textId="5379E903" w:rsidR="00D4484B" w:rsidRDefault="00D4484B" w:rsidP="00D4484B">
      <w:pPr>
        <w:pStyle w:val="Heading2"/>
      </w:pPr>
      <w:r>
        <w:t>Methods of assessing satisfaction and sentiment</w:t>
      </w:r>
    </w:p>
    <w:p w14:paraId="10AB6908" w14:textId="6A420B0D" w:rsidR="00D4484B" w:rsidRPr="00D4484B" w:rsidRDefault="00D4484B" w:rsidP="00D4484B">
      <w:pPr>
        <w:pStyle w:val="Heading2"/>
      </w:pPr>
      <w:r>
        <w:t xml:space="preserve">Relationship between similarity and </w:t>
      </w:r>
      <w:proofErr w:type="gramStart"/>
      <w:r>
        <w:t>satisfaction  -</w:t>
      </w:r>
      <w:proofErr w:type="gramEnd"/>
      <w:r>
        <w:t xml:space="preserve"> humans (high level, </w:t>
      </w:r>
      <w:proofErr w:type="spellStart"/>
      <w:r>
        <w:t>self report</w:t>
      </w:r>
      <w:proofErr w:type="spellEnd"/>
      <w:r>
        <w:t xml:space="preserve">) + using Data only </w:t>
      </w:r>
    </w:p>
    <w:p w14:paraId="6872CD9D" w14:textId="77777777" w:rsidR="00D4484B" w:rsidRDefault="00D4484B" w:rsidP="00D4484B"/>
    <w:p w14:paraId="359AC37E" w14:textId="0D4A7E76" w:rsidR="00772CD5" w:rsidRDefault="00772CD5"/>
    <w:p w14:paraId="698A6DA9" w14:textId="590D4ED5" w:rsidR="00DE1339" w:rsidRDefault="00DE1339" w:rsidP="008A200A">
      <w:pPr>
        <w:pStyle w:val="Heading1"/>
      </w:pPr>
      <w:r>
        <w:t>Data</w:t>
      </w:r>
      <w:r w:rsidR="00865535">
        <w:t>set</w:t>
      </w:r>
      <w:r>
        <w:t xml:space="preserve"> </w:t>
      </w:r>
    </w:p>
    <w:p w14:paraId="3B5A247E" w14:textId="714DC1BC" w:rsidR="00041763" w:rsidRDefault="008A200A" w:rsidP="000F245B">
      <w:pPr>
        <w:pStyle w:val="Heading2"/>
      </w:pPr>
      <w:r>
        <w:t>Data Collection</w:t>
      </w:r>
    </w:p>
    <w:p w14:paraId="70F059D0" w14:textId="3DF6AD10" w:rsidR="00775CDD" w:rsidRPr="001F46F4" w:rsidRDefault="0023502E" w:rsidP="00775CDD">
      <w:pPr>
        <w:rPr>
          <w:b/>
          <w:rPrChange w:id="248" w:author="Barends, Lynray" w:date="2018-08-23T04:31:00Z">
            <w:rPr/>
          </w:rPrChange>
        </w:rPr>
      </w:pPr>
      <w:r w:rsidRPr="001F46F4">
        <w:rPr>
          <w:b/>
          <w:highlight w:val="yellow"/>
          <w:rPrChange w:id="249" w:author="Barends, Lynray" w:date="2018-08-23T04:31:00Z">
            <w:rPr/>
          </w:rPrChange>
        </w:rPr>
        <w:t xml:space="preserve">[Diagram of where the data came </w:t>
      </w:r>
      <w:proofErr w:type="gramStart"/>
      <w:r w:rsidRPr="001F46F4">
        <w:rPr>
          <w:b/>
          <w:highlight w:val="yellow"/>
          <w:rPrChange w:id="250" w:author="Barends, Lynray" w:date="2018-08-23T04:31:00Z">
            <w:rPr/>
          </w:rPrChange>
        </w:rPr>
        <w:t>from ]</w:t>
      </w:r>
      <w:proofErr w:type="gramEnd"/>
    </w:p>
    <w:p w14:paraId="679A5449" w14:textId="7A7F6940" w:rsidR="00775CDD" w:rsidRDefault="00775CDD" w:rsidP="00040D82">
      <w:pPr>
        <w:pStyle w:val="Heading4"/>
      </w:pPr>
      <w:r>
        <w:t>Inside Airbnb</w:t>
      </w:r>
    </w:p>
    <w:p w14:paraId="3E8828AD" w14:textId="7A821671" w:rsidR="00041763" w:rsidRDefault="00040D82" w:rsidP="00041763">
      <w:r>
        <w:t xml:space="preserve">Majority of the data was obtained from </w:t>
      </w:r>
      <w:r w:rsidR="00041763">
        <w:t>Inside Airbnb, which contains snapshots of city level data</w:t>
      </w:r>
      <w:r>
        <w:t xml:space="preserve">. </w:t>
      </w:r>
      <w:r w:rsidR="00041763">
        <w:t>We used it to collect</w:t>
      </w:r>
      <w:del w:id="251" w:author="Barends, Lynray" w:date="2018-08-23T04:32:00Z">
        <w:r w:rsidR="00041763" w:rsidDel="001F46F4">
          <w:delText xml:space="preserve"> the following data</w:delText>
        </w:r>
      </w:del>
      <w:r w:rsidR="00041763">
        <w:t>:</w:t>
      </w:r>
    </w:p>
    <w:p w14:paraId="092B1356" w14:textId="175503B4" w:rsidR="00041763" w:rsidRDefault="00041763" w:rsidP="00041763">
      <w:pPr>
        <w:pStyle w:val="ListParagraph"/>
        <w:numPr>
          <w:ilvl w:val="0"/>
          <w:numId w:val="5"/>
        </w:numPr>
      </w:pPr>
      <w:r w:rsidRPr="008C3A1A">
        <w:rPr>
          <w:b/>
        </w:rPr>
        <w:t>Listing information</w:t>
      </w:r>
      <w:r>
        <w:t xml:space="preserve">: This contained information about the listing such as </w:t>
      </w:r>
      <w:del w:id="252" w:author="Barends, Lynray" w:date="2018-08-23T04:32:00Z">
        <w:r w:rsidDel="001F46F4">
          <w:delText xml:space="preserve">whether it a full or Shared </w:delText>
        </w:r>
        <w:r w:rsidR="008C3A1A" w:rsidDel="001F46F4">
          <w:delText>listing</w:delText>
        </w:r>
      </w:del>
      <w:ins w:id="253" w:author="Barends, Lynray" w:date="2018-08-23T04:32:00Z">
        <w:r w:rsidR="001F46F4">
          <w:t>accommodation type</w:t>
        </w:r>
      </w:ins>
      <w:r>
        <w:t xml:space="preserve">, </w:t>
      </w:r>
      <w:r w:rsidR="008C3A1A">
        <w:t>as well as where it was located</w:t>
      </w:r>
      <w:r>
        <w:t>, and information about the host.</w:t>
      </w:r>
    </w:p>
    <w:p w14:paraId="5491739A" w14:textId="35B46FEF" w:rsidR="00041763" w:rsidRDefault="00041763" w:rsidP="00041763">
      <w:pPr>
        <w:pStyle w:val="ListParagraph"/>
        <w:numPr>
          <w:ilvl w:val="0"/>
          <w:numId w:val="5"/>
        </w:numPr>
      </w:pPr>
      <w:r w:rsidRPr="008C3A1A">
        <w:rPr>
          <w:b/>
        </w:rPr>
        <w:t>Host Information:</w:t>
      </w:r>
      <w:r>
        <w:t xml:space="preserve"> Information about the host was extracted from the Listing data. This included the host’s description</w:t>
      </w:r>
      <w:del w:id="254" w:author="Sam Norwood" w:date="2018-08-22T13:28:00Z">
        <w:r w:rsidDel="001B4F36">
          <w:delText xml:space="preserve"> about</w:delText>
        </w:r>
      </w:del>
      <w:ins w:id="255" w:author="Sam Norwood" w:date="2018-08-22T13:28:00Z">
        <w:r w:rsidR="001B4F36">
          <w:t xml:space="preserve"> of</w:t>
        </w:r>
      </w:ins>
      <w:r>
        <w:t xml:space="preserve"> themselves, </w:t>
      </w:r>
      <w:r w:rsidR="008C3A1A">
        <w:t>how long they have been a member for and how many listings they had.</w:t>
      </w:r>
    </w:p>
    <w:p w14:paraId="3B38BB9E" w14:textId="36042FFB" w:rsidR="00041763" w:rsidRDefault="00041763" w:rsidP="00040D82">
      <w:pPr>
        <w:pStyle w:val="ListParagraph"/>
        <w:numPr>
          <w:ilvl w:val="0"/>
          <w:numId w:val="5"/>
        </w:numPr>
      </w:pPr>
      <w:r w:rsidRPr="008C3A1A">
        <w:rPr>
          <w:b/>
        </w:rPr>
        <w:t>Guest-to-</w:t>
      </w:r>
      <w:ins w:id="256" w:author="Barends, Lynray" w:date="2018-08-23T04:33:00Z">
        <w:r w:rsidR="001F46F4">
          <w:rPr>
            <w:b/>
          </w:rPr>
          <w:t>H</w:t>
        </w:r>
      </w:ins>
      <w:del w:id="257" w:author="Barends, Lynray" w:date="2018-08-23T04:33:00Z">
        <w:r w:rsidRPr="008C3A1A" w:rsidDel="001F46F4">
          <w:rPr>
            <w:b/>
          </w:rPr>
          <w:delText>h</w:delText>
        </w:r>
      </w:del>
      <w:r w:rsidRPr="008C3A1A">
        <w:rPr>
          <w:b/>
        </w:rPr>
        <w:t>ost Reviews</w:t>
      </w:r>
      <w:del w:id="258" w:author="Barends, Lynray" w:date="2018-08-23T04:33:00Z">
        <w:r w:rsidR="008C3A1A" w:rsidDel="001F46F4">
          <w:rPr>
            <w:b/>
          </w:rPr>
          <w:delText xml:space="preserve"> </w:delText>
        </w:r>
      </w:del>
      <w:r>
        <w:t>:</w:t>
      </w:r>
      <w:r w:rsidR="008C3A1A">
        <w:t xml:space="preserve"> We used the guest’s review as our main source of data in </w:t>
      </w:r>
      <w:del w:id="259" w:author="Barends, Lynray" w:date="2018-08-23T04:33:00Z">
        <w:r w:rsidR="008C3A1A" w:rsidDel="001F46F4">
          <w:delText xml:space="preserve">order to </w:delText>
        </w:r>
      </w:del>
      <w:ins w:id="260" w:author="Barends, Lynray" w:date="2018-08-23T04:33:00Z">
        <w:r w:rsidR="001F46F4">
          <w:t xml:space="preserve">determining </w:t>
        </w:r>
      </w:ins>
      <w:del w:id="261" w:author="Barends, Lynray" w:date="2018-08-23T04:33:00Z">
        <w:r w:rsidR="008C3A1A" w:rsidDel="001F46F4">
          <w:delText xml:space="preserve">determine </w:delText>
        </w:r>
      </w:del>
      <w:r w:rsidR="008C3A1A">
        <w:t xml:space="preserve">the satisfaction of a </w:t>
      </w:r>
      <w:del w:id="262" w:author="Barends, Lynray" w:date="2018-08-23T04:33:00Z">
        <w:r w:rsidR="008C3A1A" w:rsidDel="001F46F4">
          <w:delText xml:space="preserve">guest’s </w:delText>
        </w:r>
      </w:del>
      <w:r w:rsidR="008C3A1A">
        <w:t>stay</w:t>
      </w:r>
    </w:p>
    <w:p w14:paraId="69F55CBA" w14:textId="77777777" w:rsidR="008C3A1A" w:rsidRDefault="0023502E" w:rsidP="00040D82">
      <w:pPr>
        <w:pStyle w:val="Heading4"/>
      </w:pPr>
      <w:r>
        <w:t>Airbnb</w:t>
      </w:r>
    </w:p>
    <w:p w14:paraId="36B1C5DB" w14:textId="59B18141" w:rsidR="0032095B" w:rsidRPr="0032095B" w:rsidRDefault="008C3A1A" w:rsidP="00647F1D">
      <w:pPr>
        <w:rPr>
          <w:rFonts w:ascii="Times New Roman" w:eastAsia="Times New Roman" w:hAnsi="Times New Roman" w:cs="Times New Roman"/>
          <w:sz w:val="24"/>
          <w:szCs w:val="24"/>
        </w:rPr>
      </w:pPr>
      <w:r>
        <w:t xml:space="preserve">While majority of </w:t>
      </w:r>
      <w:r w:rsidR="00647F1D">
        <w:t xml:space="preserve">our data came from </w:t>
      </w:r>
      <w:proofErr w:type="spellStart"/>
      <w:r w:rsidR="00647F1D">
        <w:t>InsideAirbnb</w:t>
      </w:r>
      <w:proofErr w:type="spellEnd"/>
      <w:r>
        <w:t>, it did not</w:t>
      </w:r>
      <w:r w:rsidR="00647F1D">
        <w:t xml:space="preserve"> contain all the information for us to complete our study (e.g. the profile of the guests). I made use of an Airbnb crawler in order to gain additional information. I worked with the developers in order to expand the crawler’s capabilities for additional information </w:t>
      </w:r>
      <w:del w:id="263" w:author="Barends, Lynray" w:date="2018-08-23T04:34:00Z">
        <w:r w:rsidR="00647F1D" w:rsidDel="001F46F4">
          <w:delText xml:space="preserve">that I </w:delText>
        </w:r>
      </w:del>
      <w:r w:rsidR="00647F1D">
        <w:t>required.</w:t>
      </w:r>
      <w:r w:rsidR="0032095B">
        <w:t xml:space="preserve"> The original tool was programmed in java using </w:t>
      </w:r>
      <w:proofErr w:type="spellStart"/>
      <w:r w:rsidR="0032095B">
        <w:t>Jsoup</w:t>
      </w:r>
      <w:proofErr w:type="spellEnd"/>
      <w:r w:rsidR="0032095B">
        <w:t xml:space="preserve"> library </w:t>
      </w:r>
      <w:r w:rsidR="0032095B" w:rsidRPr="001F46F4">
        <w:rPr>
          <w:rPrChange w:id="264" w:author="Barends, Lynray" w:date="2018-08-23T04:34:00Z">
            <w:rPr>
              <w:rFonts w:ascii="Arial" w:eastAsia="Times New Roman" w:hAnsi="Arial" w:cs="Arial"/>
              <w:color w:val="222222"/>
              <w:sz w:val="24"/>
              <w:szCs w:val="24"/>
              <w:shd w:val="clear" w:color="auto" w:fill="FFFFFF"/>
            </w:rPr>
          </w:rPrChange>
        </w:rPr>
        <w:t>which is designed to parse, extract, and manipulate data stored in HTML documents.</w:t>
      </w:r>
    </w:p>
    <w:p w14:paraId="0B55ECB1" w14:textId="6636E2D6" w:rsidR="00647F1D" w:rsidRDefault="00647F1D" w:rsidP="00647F1D">
      <w:r>
        <w:t xml:space="preserve"> The additional information that we gained by using the crawler </w:t>
      </w:r>
      <w:del w:id="265" w:author="Sam Norwood" w:date="2018-08-22T13:29:00Z">
        <w:r w:rsidDel="001B4F36">
          <w:delText xml:space="preserve">was </w:delText>
        </w:r>
      </w:del>
      <w:r>
        <w:t>included the following:</w:t>
      </w:r>
    </w:p>
    <w:p w14:paraId="68642A06" w14:textId="538AF5FE" w:rsidR="00647F1D" w:rsidRDefault="00647F1D" w:rsidP="00647F1D">
      <w:pPr>
        <w:pStyle w:val="ListParagraph"/>
        <w:numPr>
          <w:ilvl w:val="0"/>
          <w:numId w:val="5"/>
        </w:numPr>
      </w:pPr>
      <w:r w:rsidRPr="001F46F4">
        <w:rPr>
          <w:b/>
          <w:rPrChange w:id="266" w:author="Barends, Lynray" w:date="2018-08-23T04:34:00Z">
            <w:rPr/>
          </w:rPrChange>
        </w:rPr>
        <w:lastRenderedPageBreak/>
        <w:t>Guest Profiles:</w:t>
      </w:r>
      <w:r>
        <w:t xml:space="preserve"> This allowed us to gain information about the guests</w:t>
      </w:r>
      <w:ins w:id="267" w:author="Sam Norwood" w:date="2018-08-22T13:29:00Z">
        <w:r w:rsidR="001B4F36">
          <w:t>’</w:t>
        </w:r>
      </w:ins>
      <w:r>
        <w:t xml:space="preserve"> description </w:t>
      </w:r>
      <w:del w:id="268" w:author="Sam Norwood" w:date="2018-08-22T13:29:00Z">
        <w:r w:rsidDel="001B4F36">
          <w:delText xml:space="preserve">about </w:delText>
        </w:r>
      </w:del>
      <w:ins w:id="269" w:author="Sam Norwood" w:date="2018-08-22T13:29:00Z">
        <w:r w:rsidR="001B4F36">
          <w:t xml:space="preserve">of </w:t>
        </w:r>
      </w:ins>
      <w:r>
        <w:t>themselves, where they were from</w:t>
      </w:r>
      <w:ins w:id="270" w:author="Barends, Lynray" w:date="2018-08-23T04:34:00Z">
        <w:r w:rsidR="001F46F4">
          <w:t>,</w:t>
        </w:r>
      </w:ins>
      <w:r>
        <w:t xml:space="preserve"> and how long they have been a user for</w:t>
      </w:r>
      <w:del w:id="271" w:author="Sam Norwood" w:date="2018-08-22T13:30:00Z">
        <w:r w:rsidDel="001B4F36">
          <w:delText xml:space="preserve"> </w:delText>
        </w:r>
      </w:del>
      <w:r>
        <w:t xml:space="preserve">. </w:t>
      </w:r>
      <w:del w:id="272" w:author="Sam Norwood" w:date="2018-08-22T13:30:00Z">
        <w:r w:rsidR="00466163" w:rsidDel="001B4F36">
          <w:delText xml:space="preserve">IN </w:delText>
        </w:r>
      </w:del>
      <w:ins w:id="273" w:author="Sam Norwood" w:date="2018-08-22T13:30:00Z">
        <w:r w:rsidR="001B4F36">
          <w:t xml:space="preserve">In </w:t>
        </w:r>
      </w:ins>
      <w:r w:rsidR="00466163">
        <w:t xml:space="preserve">order to obtain this information </w:t>
      </w:r>
      <w:del w:id="274" w:author="Sam Norwood" w:date="2018-08-22T13:31:00Z">
        <w:r w:rsidR="00466163" w:rsidDel="00BC6F15">
          <w:delText>there was</w:delText>
        </w:r>
      </w:del>
      <w:ins w:id="275" w:author="Sam Norwood" w:date="2018-08-22T13:31:00Z">
        <w:r w:rsidR="00BC6F15">
          <w:t>we made use of</w:t>
        </w:r>
      </w:ins>
      <w:r w:rsidR="00466163">
        <w:t xml:space="preserve"> existing code for scraping this data</w:t>
      </w:r>
      <w:ins w:id="276" w:author="Barends, Lynray" w:date="2018-08-23T04:35:00Z">
        <w:r w:rsidR="001F46F4">
          <w:t xml:space="preserve">, </w:t>
        </w:r>
      </w:ins>
      <w:del w:id="277" w:author="Barends, Lynray" w:date="2018-08-23T04:35:00Z">
        <w:r w:rsidR="00466163" w:rsidDel="001F46F4">
          <w:delText xml:space="preserve"> </w:delText>
        </w:r>
      </w:del>
      <w:ins w:id="278" w:author="Sam Norwood" w:date="2018-08-22T13:31:00Z">
        <w:del w:id="279" w:author="Barends, Lynray" w:date="2018-08-23T04:35:00Z">
          <w:r w:rsidR="00BC6F15" w:rsidDel="001F46F4">
            <w:delText xml:space="preserve">and for </w:delText>
          </w:r>
        </w:del>
      </w:ins>
      <w:r w:rsidR="00466163">
        <w:t xml:space="preserve">using </w:t>
      </w:r>
      <w:del w:id="280" w:author="Barends, Lynray" w:date="2018-08-23T04:35:00Z">
        <w:r w:rsidR="00466163" w:rsidDel="001F46F4">
          <w:delText xml:space="preserve">the </w:delText>
        </w:r>
      </w:del>
      <w:r w:rsidR="00466163">
        <w:t>reviews as input.</w:t>
      </w:r>
    </w:p>
    <w:p w14:paraId="32C60948" w14:textId="4DCD5F6F" w:rsidR="00466163" w:rsidRDefault="00466163" w:rsidP="00647F1D">
      <w:pPr>
        <w:pStyle w:val="ListParagraph"/>
        <w:numPr>
          <w:ilvl w:val="0"/>
          <w:numId w:val="5"/>
        </w:numPr>
      </w:pPr>
      <w:r w:rsidRPr="001F46F4">
        <w:rPr>
          <w:b/>
          <w:rPrChange w:id="281" w:author="Barends, Lynray" w:date="2018-08-23T04:35:00Z">
            <w:rPr/>
          </w:rPrChange>
        </w:rPr>
        <w:t>Images:</w:t>
      </w:r>
      <w:r>
        <w:t xml:space="preserve"> As Airbnb does not provide demographic information about its user</w:t>
      </w:r>
      <w:del w:id="282" w:author="Sam Norwood" w:date="2018-08-22T13:31:00Z">
        <w:r w:rsidDel="00BC6F15">
          <w:delText>’</w:delText>
        </w:r>
      </w:del>
      <w:r>
        <w:t xml:space="preserve">s we </w:t>
      </w:r>
      <w:ins w:id="283" w:author="Barends, Lynray" w:date="2018-08-23T04:35:00Z">
        <w:r w:rsidR="001F46F4">
          <w:t xml:space="preserve">made </w:t>
        </w:r>
      </w:ins>
      <w:del w:id="284" w:author="Barends, Lynray" w:date="2018-08-23T04:35:00Z">
        <w:r w:rsidDel="001F46F4">
          <w:delText xml:space="preserve">planned to make </w:delText>
        </w:r>
      </w:del>
      <w:r>
        <w:t>use of online API’s</w:t>
      </w:r>
      <w:ins w:id="285" w:author="Barends, Lynray" w:date="2018-08-23T04:36:00Z">
        <w:r w:rsidR="001F46F4">
          <w:t xml:space="preserve"> that could derive this information</w:t>
        </w:r>
      </w:ins>
      <w:ins w:id="286" w:author="Barends, Lynray" w:date="2018-08-23T04:37:00Z">
        <w:r w:rsidR="001F46F4">
          <w:t xml:space="preserve">, </w:t>
        </w:r>
      </w:ins>
      <w:del w:id="287" w:author="Barends, Lynray" w:date="2018-08-23T04:37:00Z">
        <w:r w:rsidDel="001F46F4">
          <w:delText xml:space="preserve"> </w:delText>
        </w:r>
      </w:del>
      <w:del w:id="288" w:author="Barends, Lynray" w:date="2018-08-23T04:36:00Z">
        <w:r w:rsidDel="001F46F4">
          <w:delText>i</w:delText>
        </w:r>
      </w:del>
      <w:del w:id="289" w:author="Barends, Lynray" w:date="2018-08-23T04:37:00Z">
        <w:r w:rsidDel="001F46F4">
          <w:delText xml:space="preserve">n order to obtain it, </w:delText>
        </w:r>
      </w:del>
      <w:r>
        <w:t xml:space="preserve">using the </w:t>
      </w:r>
      <w:del w:id="290" w:author="Barends, Lynray" w:date="2018-08-23T04:37:00Z">
        <w:r w:rsidDel="001F46F4">
          <w:delText>user’s profile</w:delText>
        </w:r>
      </w:del>
      <w:ins w:id="291" w:author="Barends, Lynray" w:date="2018-08-23T04:37:00Z">
        <w:r w:rsidR="001F46F4">
          <w:t>images</w:t>
        </w:r>
      </w:ins>
      <w:r>
        <w:t xml:space="preserve"> as input</w:t>
      </w:r>
      <w:ins w:id="292" w:author="Sam Norwood" w:date="2018-08-22T13:31:00Z">
        <w:r w:rsidR="00BC6F15">
          <w:t>.</w:t>
        </w:r>
      </w:ins>
      <w:ins w:id="293" w:author="Barends, Lynray" w:date="2018-08-23T04:38:00Z">
        <w:r w:rsidR="001F46F4">
          <w:t xml:space="preserve"> </w:t>
        </w:r>
        <w:proofErr w:type="gramStart"/>
        <w:r w:rsidR="001F46F4">
          <w:t>Thus ,</w:t>
        </w:r>
        <w:proofErr w:type="gramEnd"/>
        <w:r w:rsidR="001F46F4">
          <w:t xml:space="preserve"> we had to crawl Airbnb in order to obtain these images. </w:t>
        </w:r>
      </w:ins>
      <w:del w:id="294" w:author="Barends, Lynray" w:date="2018-08-23T04:39:00Z">
        <w:r w:rsidDel="001F46F4">
          <w:delText xml:space="preserve"> </w:delText>
        </w:r>
      </w:del>
    </w:p>
    <w:p w14:paraId="3B459507" w14:textId="2D88D3D1" w:rsidR="00466163" w:rsidRDefault="00466163" w:rsidP="00647F1D">
      <w:pPr>
        <w:pStyle w:val="ListParagraph"/>
        <w:numPr>
          <w:ilvl w:val="0"/>
          <w:numId w:val="5"/>
        </w:numPr>
      </w:pPr>
      <w:r w:rsidRPr="001F46F4">
        <w:rPr>
          <w:b/>
          <w:rPrChange w:id="295" w:author="Barends, Lynray" w:date="2018-08-23T04:39:00Z">
            <w:rPr/>
          </w:rPrChange>
        </w:rPr>
        <w:t>Host’s Host Locations:</w:t>
      </w:r>
      <w:r>
        <w:t xml:space="preserve"> I built on additional functionality in</w:t>
      </w:r>
      <w:ins w:id="296" w:author="Sam Norwood" w:date="2018-08-22T13:31:00Z">
        <w:r w:rsidR="00BC6F15">
          <w:t xml:space="preserve"> </w:t>
        </w:r>
      </w:ins>
      <w:r>
        <w:t>order to crawl the hosts’</w:t>
      </w:r>
      <w:del w:id="297" w:author="Barends, Lynray" w:date="2018-08-23T04:39:00Z">
        <w:r w:rsidDel="001F46F4">
          <w:delText>s</w:delText>
        </w:r>
      </w:del>
      <w:r>
        <w:t xml:space="preserve"> profile pages in order to retrieve </w:t>
      </w:r>
      <w:proofErr w:type="spellStart"/>
      <w:proofErr w:type="gramStart"/>
      <w:r>
        <w:t>location’s</w:t>
      </w:r>
      <w:proofErr w:type="spellEnd"/>
      <w:proofErr w:type="gramEnd"/>
      <w:r>
        <w:t xml:space="preserve"> of their host’s reviews (i.e.</w:t>
      </w:r>
      <w:ins w:id="298" w:author="Sam Norwood" w:date="2018-08-22T13:31:00Z">
        <w:r w:rsidR="00BC6F15">
          <w:t xml:space="preserve"> when</w:t>
        </w:r>
      </w:ins>
      <w:r>
        <w:t xml:space="preserve"> they were a guest). This was used in order to give us an idea of whether the host has made use of the platform as a guest, and where they travelled to. This</w:t>
      </w:r>
      <w:del w:id="299" w:author="Barends, Lynray" w:date="2018-08-23T04:40:00Z">
        <w:r w:rsidDel="001F46F4">
          <w:delText xml:space="preserve"> obviously</w:delText>
        </w:r>
      </w:del>
      <w:r>
        <w:t xml:space="preserve"> was limited to reviews where the reviewer had allowed their location to be seen</w:t>
      </w:r>
      <w:del w:id="300" w:author="Barends, Lynray" w:date="2018-08-23T04:40:00Z">
        <w:r w:rsidDel="001F46F4">
          <w:delText>, and of course the presence of hosts leaving a review</w:delText>
        </w:r>
      </w:del>
      <w:r>
        <w:t>.</w:t>
      </w:r>
    </w:p>
    <w:p w14:paraId="4B5F1495" w14:textId="2029C770" w:rsidR="00466163" w:rsidRDefault="00466163" w:rsidP="00647F1D">
      <w:pPr>
        <w:pStyle w:val="ListParagraph"/>
        <w:numPr>
          <w:ilvl w:val="0"/>
          <w:numId w:val="5"/>
        </w:numPr>
      </w:pPr>
      <w:r w:rsidRPr="001F46F4">
        <w:rPr>
          <w:b/>
          <w:rPrChange w:id="301" w:author="Barends, Lynray" w:date="2018-08-23T04:41:00Z">
            <w:rPr/>
          </w:rPrChange>
        </w:rPr>
        <w:t>Host-to-Guest reviews</w:t>
      </w:r>
      <w:r>
        <w:t xml:space="preserve"> - &gt; Additional functionality was built in order to </w:t>
      </w:r>
      <w:del w:id="302" w:author="Barends, Lynray" w:date="2018-08-23T04:41:00Z">
        <w:r w:rsidDel="001F46F4">
          <w:delText xml:space="preserve">get </w:delText>
        </w:r>
      </w:del>
      <w:ins w:id="303" w:author="Barends, Lynray" w:date="2018-08-23T04:41:00Z">
        <w:r w:rsidR="001F46F4">
          <w:t xml:space="preserve">retrieve </w:t>
        </w:r>
      </w:ins>
      <w:r>
        <w:t xml:space="preserve">reviews that </w:t>
      </w:r>
      <w:del w:id="304" w:author="Barends, Lynray" w:date="2018-08-23T04:41:00Z">
        <w:r w:rsidDel="001F46F4">
          <w:delText xml:space="preserve">other </w:delText>
        </w:r>
      </w:del>
      <w:proofErr w:type="spellStart"/>
      <w:r>
        <w:t>host’s</w:t>
      </w:r>
      <w:proofErr w:type="spellEnd"/>
      <w:r>
        <w:t xml:space="preserve"> have left for the guest</w:t>
      </w:r>
      <w:ins w:id="305" w:author="Sam Norwood" w:date="2018-08-22T13:32:00Z">
        <w:r w:rsidR="00BC6F15">
          <w:t>.</w:t>
        </w:r>
      </w:ins>
      <w:del w:id="306" w:author="Sam Norwood" w:date="2018-08-22T13:32:00Z">
        <w:r w:rsidDel="00BC6F15">
          <w:delText xml:space="preserve"> </w:delText>
        </w:r>
      </w:del>
    </w:p>
    <w:p w14:paraId="14DC262C" w14:textId="1DDDD89F" w:rsidR="009A0D19" w:rsidRDefault="009A0D19" w:rsidP="009A0D19">
      <w:r>
        <w:t>I</w:t>
      </w:r>
      <w:ins w:id="307" w:author="Barends, Lynray" w:date="2018-08-23T04:41:00Z">
        <w:r w:rsidR="00CA0FC5">
          <w:t>n</w:t>
        </w:r>
      </w:ins>
      <w:del w:id="308" w:author="Barends, Lynray" w:date="2018-08-23T04:41:00Z">
        <w:r w:rsidDel="00CA0FC5">
          <w:delText>N</w:delText>
        </w:r>
      </w:del>
      <w:r>
        <w:t xml:space="preserve"> </w:t>
      </w:r>
      <w:r w:rsidRPr="00CA0FC5">
        <w:rPr>
          <w:b/>
          <w:rPrChange w:id="309" w:author="Barends, Lynray" w:date="2018-08-23T04:41:00Z">
            <w:rPr/>
          </w:rPrChange>
        </w:rPr>
        <w:t>Table X</w:t>
      </w:r>
      <w:r>
        <w:t xml:space="preserve">, you can observe the total number of records obtained initially. </w:t>
      </w:r>
    </w:p>
    <w:p w14:paraId="270F3F6C" w14:textId="20029374" w:rsidR="00A64515" w:rsidRDefault="00A64515" w:rsidP="00A64515">
      <w:r w:rsidRPr="000F245B">
        <w:rPr>
          <w:highlight w:val="red"/>
        </w:rPr>
        <w:t>Table of Final Numbers that were c</w:t>
      </w:r>
      <w:r w:rsidR="009A0D19" w:rsidRPr="000F245B">
        <w:rPr>
          <w:highlight w:val="red"/>
        </w:rPr>
        <w:t>ollected of each (independently</w:t>
      </w:r>
      <w:r w:rsidRPr="000F245B">
        <w:rPr>
          <w:highlight w:val="red"/>
        </w:rPr>
        <w:t>)</w:t>
      </w:r>
      <w:r w:rsidR="00040D82" w:rsidRPr="000F245B">
        <w:rPr>
          <w:highlight w:val="red"/>
        </w:rPr>
        <w:t>: Number of Reviews, listings, reviews, host trips, host-</w:t>
      </w:r>
      <w:proofErr w:type="spellStart"/>
      <w:r w:rsidR="00040D82" w:rsidRPr="000F245B">
        <w:rPr>
          <w:highlight w:val="red"/>
        </w:rPr>
        <w:t>guestreviews</w:t>
      </w:r>
      <w:proofErr w:type="spellEnd"/>
      <w:r w:rsidR="00040D82" w:rsidRPr="000F245B">
        <w:rPr>
          <w:highlight w:val="red"/>
        </w:rPr>
        <w:t xml:space="preserve">, </w:t>
      </w:r>
      <w:proofErr w:type="spellStart"/>
      <w:r w:rsidR="00040D82" w:rsidRPr="000F245B">
        <w:rPr>
          <w:highlight w:val="red"/>
        </w:rPr>
        <w:t>guesthostreviews</w:t>
      </w:r>
      <w:proofErr w:type="spellEnd"/>
      <w:r w:rsidR="00040D82" w:rsidRPr="000F245B">
        <w:rPr>
          <w:highlight w:val="red"/>
        </w:rPr>
        <w:t>, host images, guest images,</w:t>
      </w:r>
      <w:r w:rsidR="00040D82">
        <w:t xml:space="preserve"> </w:t>
      </w:r>
    </w:p>
    <w:p w14:paraId="1DDF9A24" w14:textId="485EE049" w:rsidR="003C2DEA" w:rsidRPr="000F245B" w:rsidRDefault="003C2DEA" w:rsidP="000F245B">
      <w:pPr>
        <w:pStyle w:val="Heading4"/>
      </w:pPr>
      <w:r w:rsidRPr="000F245B">
        <w:t xml:space="preserve">Country Data </w:t>
      </w:r>
    </w:p>
    <w:p w14:paraId="7ACF36F1" w14:textId="19C41DB8" w:rsidR="00255610" w:rsidRPr="00FC7350" w:rsidRDefault="00CA0FC5" w:rsidP="00A64515">
      <w:pPr>
        <w:rPr>
          <w:highlight w:val="yellow"/>
        </w:rPr>
      </w:pPr>
      <w:ins w:id="310" w:author="Barends, Lynray" w:date="2018-08-23T04:42:00Z">
        <w:r>
          <w:t xml:space="preserve">Information regarding such as Region, </w:t>
        </w:r>
        <w:proofErr w:type="spellStart"/>
        <w:r>
          <w:t>subregions</w:t>
        </w:r>
        <w:proofErr w:type="spellEnd"/>
        <w:r>
          <w:t xml:space="preserve"> of countries was </w:t>
        </w:r>
      </w:ins>
      <w:ins w:id="311" w:author="Barends, Lynray" w:date="2018-08-23T04:43:00Z">
        <w:r>
          <w:t>f</w:t>
        </w:r>
      </w:ins>
      <w:del w:id="312" w:author="Barends, Lynray" w:date="2018-08-23T04:43:00Z">
        <w:r w:rsidR="00255610" w:rsidRPr="000872C5" w:rsidDel="00CA0FC5">
          <w:delText>F</w:delText>
        </w:r>
      </w:del>
      <w:r w:rsidR="00255610" w:rsidRPr="000872C5">
        <w:t xml:space="preserve">etched from </w:t>
      </w:r>
      <w:hyperlink r:id="rId9" w:history="1">
        <w:r w:rsidR="00255610" w:rsidRPr="000872C5">
          <w:rPr>
            <w:rStyle w:val="Hyperlink"/>
          </w:rPr>
          <w:t>https://restcountries.eu/rest/v2/all</w:t>
        </w:r>
      </w:hyperlink>
      <w:ins w:id="313" w:author="Barends, Lynray" w:date="2018-08-23T04:43:00Z">
        <w:r>
          <w:t xml:space="preserve">. A total of </w:t>
        </w:r>
      </w:ins>
      <w:del w:id="314" w:author="Barends, Lynray" w:date="2018-08-23T04:43:00Z">
        <w:r w:rsidR="00255610" w:rsidDel="00CA0FC5">
          <w:delText xml:space="preserve"> and retrieved</w:delText>
        </w:r>
      </w:del>
      <w:r w:rsidR="00255610">
        <w:t xml:space="preserve"> 13 fields</w:t>
      </w:r>
      <w:ins w:id="315" w:author="Barends, Lynray" w:date="2018-08-23T04:44:00Z">
        <w:r>
          <w:t xml:space="preserve"> was retrieved for all countries in the world</w:t>
        </w:r>
      </w:ins>
      <w:r w:rsidR="00255610">
        <w:t xml:space="preserve">. </w:t>
      </w:r>
      <w:del w:id="316" w:author="Barends, Lynray" w:date="2018-08-23T04:44:00Z">
        <w:r w:rsidR="00255610" w:rsidDel="00CA0FC5">
          <w:delText xml:space="preserve">And saved to a json . Additional entries were added </w:delText>
        </w:r>
      </w:del>
    </w:p>
    <w:p w14:paraId="16D69F1E" w14:textId="2A65BCD4" w:rsidR="003C2DEA" w:rsidRDefault="003C2DEA" w:rsidP="000F245B">
      <w:pPr>
        <w:pStyle w:val="Heading4"/>
      </w:pPr>
      <w:r w:rsidRPr="000F245B">
        <w:t xml:space="preserve">Cultural Data </w:t>
      </w:r>
    </w:p>
    <w:p w14:paraId="1C09DA4C" w14:textId="76C66C4B" w:rsidR="00E63B9F" w:rsidRDefault="00CA0FC5" w:rsidP="00E63B9F">
      <w:pPr>
        <w:rPr>
          <w:ins w:id="317" w:author="Barends, Lynray" w:date="2018-08-23T04:49:00Z"/>
        </w:rPr>
      </w:pPr>
      <w:ins w:id="318" w:author="Barends, Lynray" w:date="2018-08-23T04:45:00Z">
        <w:r>
          <w:t xml:space="preserve">In order to explore cultural similarity between host and guest </w:t>
        </w:r>
        <w:proofErr w:type="gramStart"/>
        <w:r>
          <w:t xml:space="preserve">locations, </w:t>
        </w:r>
      </w:ins>
      <w:ins w:id="319" w:author="Barends, Lynray" w:date="2018-08-23T04:47:00Z">
        <w:r>
          <w:t xml:space="preserve"> country</w:t>
        </w:r>
        <w:proofErr w:type="gramEnd"/>
        <w:r>
          <w:t xml:space="preserve"> Individualism, and Power indices </w:t>
        </w:r>
      </w:ins>
      <w:ins w:id="320" w:author="Barends, Lynray" w:date="2018-08-23T04:45:00Z">
        <w:r>
          <w:t>w</w:t>
        </w:r>
      </w:ins>
      <w:ins w:id="321" w:author="Barends, Lynray" w:date="2018-08-23T04:47:00Z">
        <w:r>
          <w:t>ere</w:t>
        </w:r>
      </w:ins>
      <w:ins w:id="322" w:author="Barends, Lynray" w:date="2018-08-23T04:45:00Z">
        <w:r>
          <w:t xml:space="preserve"> obtained f</w:t>
        </w:r>
      </w:ins>
      <w:ins w:id="323" w:author="Barends, Lynray" w:date="2018-08-23T04:46:00Z">
        <w:r>
          <w:t>rom</w:t>
        </w:r>
      </w:ins>
      <w:ins w:id="324" w:author="Barends, Lynray" w:date="2018-08-23T04:45:00Z">
        <w:r>
          <w:t xml:space="preserve"> [</w:t>
        </w:r>
        <w:proofErr w:type="spellStart"/>
        <w:r>
          <w:t>mindmap</w:t>
        </w:r>
      </w:ins>
      <w:proofErr w:type="spellEnd"/>
      <w:ins w:id="325" w:author="Barends, Lynray" w:date="2018-08-23T04:46:00Z">
        <w:r>
          <w:t>]</w:t>
        </w:r>
      </w:ins>
      <w:ins w:id="326" w:author="Barends, Lynray" w:date="2018-08-23T04:45:00Z">
        <w:r>
          <w:t xml:space="preserve"> study</w:t>
        </w:r>
      </w:ins>
      <w:ins w:id="327" w:author="Barends, Lynray" w:date="2018-08-23T04:47:00Z">
        <w:r>
          <w:t>.</w:t>
        </w:r>
      </w:ins>
    </w:p>
    <w:p w14:paraId="353582BE" w14:textId="44144927" w:rsidR="00CA0FC5" w:rsidRPr="00E63B9F" w:rsidRDefault="00CA0FC5" w:rsidP="00E63B9F">
      <w:ins w:id="328" w:author="Barends, Lynray" w:date="2018-08-23T04:49:00Z">
        <w:r>
          <w:t>[include further explanation]</w:t>
        </w:r>
      </w:ins>
    </w:p>
    <w:p w14:paraId="22AD4A25" w14:textId="456CDED9" w:rsidR="008C3A1A" w:rsidRDefault="003C2DEA" w:rsidP="000F245B">
      <w:pPr>
        <w:pStyle w:val="Heading4"/>
        <w:rPr>
          <w:ins w:id="329" w:author="Barends, Lynray" w:date="2018-08-23T04:48:00Z"/>
        </w:rPr>
      </w:pPr>
      <w:r w:rsidRPr="000F245B">
        <w:t>Airbnb Dictionary</w:t>
      </w:r>
    </w:p>
    <w:p w14:paraId="7CAE14DA" w14:textId="22BF0442" w:rsidR="00CA0FC5" w:rsidRDefault="00CA0FC5" w:rsidP="00CA0FC5">
      <w:pPr>
        <w:rPr>
          <w:ins w:id="330" w:author="Barends, Lynray" w:date="2018-08-23T04:49:00Z"/>
        </w:rPr>
        <w:pPrChange w:id="331" w:author="Barends, Lynray" w:date="2018-08-23T04:48:00Z">
          <w:pPr>
            <w:pStyle w:val="Heading4"/>
          </w:pPr>
        </w:pPrChange>
      </w:pPr>
      <w:ins w:id="332" w:author="Barends, Lynray" w:date="2018-08-23T04:48:00Z">
        <w:r>
          <w:t>In order to explore user motivations, the Airbnb dictionary constructed in [</w:t>
        </w:r>
        <w:proofErr w:type="spellStart"/>
        <w:r>
          <w:t>AirbnbDic</w:t>
        </w:r>
        <w:proofErr w:type="spellEnd"/>
        <w:r>
          <w:t xml:space="preserve">] study was obtained.  </w:t>
        </w:r>
      </w:ins>
    </w:p>
    <w:p w14:paraId="151315B8" w14:textId="44F200A5" w:rsidR="00CA0FC5" w:rsidRPr="00CA0FC5" w:rsidRDefault="00CA0FC5" w:rsidP="00CA0FC5">
      <w:pPr>
        <w:pPrChange w:id="333" w:author="Barends, Lynray" w:date="2018-08-23T04:48:00Z">
          <w:pPr>
            <w:pStyle w:val="Heading4"/>
          </w:pPr>
        </w:pPrChange>
      </w:pPr>
      <w:ins w:id="334" w:author="Barends, Lynray" w:date="2018-08-23T04:49:00Z">
        <w:r>
          <w:t>[include further explanation]</w:t>
        </w:r>
      </w:ins>
    </w:p>
    <w:p w14:paraId="4FE55AF1" w14:textId="69EECB9E" w:rsidR="00041763" w:rsidRDefault="00041763" w:rsidP="00040D82">
      <w:pPr>
        <w:pStyle w:val="Heading2"/>
      </w:pPr>
      <w:r>
        <w:t>Data Cleansing</w:t>
      </w:r>
    </w:p>
    <w:p w14:paraId="07EF0078" w14:textId="5C2797B4" w:rsidR="009A0D19" w:rsidRDefault="009A0D19" w:rsidP="009A0D19">
      <w:r>
        <w:t xml:space="preserve">Before pushing all the data into a SQL database, the data was cleansed. </w:t>
      </w:r>
    </w:p>
    <w:p w14:paraId="75F3CD2C" w14:textId="18A5844E" w:rsidR="009A0D19" w:rsidRPr="006B51B9" w:rsidRDefault="009A0D19" w:rsidP="009A0D19">
      <w:pPr>
        <w:rPr>
          <w:b/>
          <w:rPrChange w:id="335" w:author="Barends, Lynray" w:date="2018-08-23T04:50:00Z">
            <w:rPr/>
          </w:rPrChange>
        </w:rPr>
      </w:pPr>
      <w:r w:rsidRPr="006B51B9">
        <w:rPr>
          <w:b/>
          <w:rPrChange w:id="336" w:author="Barends, Lynray" w:date="2018-08-23T04:50:00Z">
            <w:rPr/>
          </w:rPrChange>
        </w:rPr>
        <w:t>Guest Profiles</w:t>
      </w:r>
    </w:p>
    <w:p w14:paraId="20D16AB2" w14:textId="5B4DB615" w:rsidR="009A0D19" w:rsidRDefault="009A0D19" w:rsidP="009A0D19">
      <w:pPr>
        <w:pStyle w:val="ListParagraph"/>
        <w:numPr>
          <w:ilvl w:val="0"/>
          <w:numId w:val="5"/>
        </w:numPr>
      </w:pPr>
      <w:r>
        <w:t>Trimming white spaces</w:t>
      </w:r>
      <w:ins w:id="337" w:author="Sam Norwood" w:date="2018-08-22T13:32:00Z">
        <w:r w:rsidR="00BC6F15">
          <w:t>.</w:t>
        </w:r>
      </w:ins>
    </w:p>
    <w:p w14:paraId="04FEAF7B" w14:textId="4F4F1F6A" w:rsidR="009A0D19" w:rsidRDefault="009A0D19" w:rsidP="009A0D19">
      <w:pPr>
        <w:pStyle w:val="ListParagraph"/>
        <w:numPr>
          <w:ilvl w:val="0"/>
          <w:numId w:val="5"/>
        </w:numPr>
      </w:pPr>
      <w:r>
        <w:t>Removing duplicate records</w:t>
      </w:r>
      <w:ins w:id="338" w:author="Sam Norwood" w:date="2018-08-22T13:32:00Z">
        <w:r w:rsidR="00BC6F15">
          <w:t>.</w:t>
        </w:r>
      </w:ins>
    </w:p>
    <w:p w14:paraId="68E05CC9" w14:textId="0C1C8544" w:rsidR="009A0D19" w:rsidRDefault="009A0D19" w:rsidP="009A0D19">
      <w:pPr>
        <w:pStyle w:val="ListParagraph"/>
        <w:numPr>
          <w:ilvl w:val="0"/>
          <w:numId w:val="5"/>
        </w:numPr>
      </w:pPr>
      <w:r>
        <w:t>Removing erroneous records (</w:t>
      </w:r>
      <w:del w:id="339" w:author="Sam Norwood" w:date="2018-08-22T13:32:00Z">
        <w:r w:rsidDel="00BC6F15">
          <w:delText xml:space="preserve"> ids</w:delText>
        </w:r>
      </w:del>
      <w:ins w:id="340" w:author="Sam Norwood" w:date="2018-08-22T13:32:00Z">
        <w:r w:rsidR="00BC6F15">
          <w:t>IDs</w:t>
        </w:r>
      </w:ins>
      <w:r>
        <w:t xml:space="preserve"> with </w:t>
      </w:r>
      <w:del w:id="341" w:author="Sam Norwood" w:date="2018-08-22T13:32:00Z">
        <w:r w:rsidDel="00BC6F15">
          <w:delText>non numerical</w:delText>
        </w:r>
      </w:del>
      <w:ins w:id="342" w:author="Sam Norwood" w:date="2018-08-22T13:32:00Z">
        <w:r w:rsidR="00BC6F15">
          <w:t>non-numerical</w:t>
        </w:r>
      </w:ins>
      <w:r>
        <w:t xml:space="preserve"> data)</w:t>
      </w:r>
      <w:ins w:id="343" w:author="Sam Norwood" w:date="2018-08-22T13:32:00Z">
        <w:r w:rsidR="00BC6F15">
          <w:t>.</w:t>
        </w:r>
      </w:ins>
    </w:p>
    <w:p w14:paraId="5EE6EF20" w14:textId="2F4AFC6A" w:rsidR="009A0D19" w:rsidRDefault="003C2DEA" w:rsidP="009A0D19">
      <w:pPr>
        <w:pStyle w:val="ListParagraph"/>
        <w:numPr>
          <w:ilvl w:val="0"/>
          <w:numId w:val="5"/>
        </w:numPr>
      </w:pPr>
      <w:r>
        <w:t>Translations of dat</w:t>
      </w:r>
      <w:ins w:id="344" w:author="Sam Norwood" w:date="2018-08-22T13:32:00Z">
        <w:r w:rsidR="00BC6F15">
          <w:t>a</w:t>
        </w:r>
      </w:ins>
      <w:ins w:id="345" w:author="Barends, Lynray" w:date="2018-08-23T04:50:00Z">
        <w:r w:rsidR="006B51B9">
          <w:t xml:space="preserve"> - </w:t>
        </w:r>
      </w:ins>
      <w:del w:id="346" w:author="Barends, Lynray" w:date="2018-08-23T04:50:00Z">
        <w:r w:rsidDel="006B51B9">
          <w:delText>,</w:delText>
        </w:r>
      </w:del>
      <w:r>
        <w:t xml:space="preserve"> as the crawler used -&gt; crawled from the Italian </w:t>
      </w:r>
      <w:ins w:id="347" w:author="Barends, Lynray" w:date="2018-08-23T04:50:00Z">
        <w:r w:rsidR="006B51B9">
          <w:t xml:space="preserve">version of the </w:t>
        </w:r>
      </w:ins>
      <w:r>
        <w:t>Airbnb site, some of the information was in Italian. I translated using google translate to translate the Verifications, Months, and country Data to English and stored them to a json file, in order to be used in the future.</w:t>
      </w:r>
    </w:p>
    <w:p w14:paraId="225DEA5D" w14:textId="6A55D4F2" w:rsidR="003C2DEA" w:rsidRDefault="003C2DEA" w:rsidP="009A0D19">
      <w:pPr>
        <w:pStyle w:val="ListParagraph"/>
        <w:numPr>
          <w:ilvl w:val="0"/>
          <w:numId w:val="5"/>
        </w:numPr>
      </w:pPr>
      <w:r>
        <w:lastRenderedPageBreak/>
        <w:t>Use</w:t>
      </w:r>
      <w:ins w:id="348" w:author="Barends, Lynray" w:date="2018-08-23T04:50:00Z">
        <w:r w:rsidR="006B51B9">
          <w:t>d</w:t>
        </w:r>
      </w:ins>
      <w:r>
        <w:t xml:space="preserve"> the country </w:t>
      </w:r>
      <w:del w:id="349" w:author="Barends, Lynray" w:date="2018-08-23T04:50:00Z">
        <w:r w:rsidDel="006B51B9">
          <w:delText xml:space="preserve">Data </w:delText>
        </w:r>
      </w:del>
      <w:ins w:id="350" w:author="Barends, Lynray" w:date="2018-08-23T04:50:00Z">
        <w:r w:rsidR="006B51B9">
          <w:t>data</w:t>
        </w:r>
        <w:r w:rsidR="006B51B9">
          <w:t xml:space="preserve"> </w:t>
        </w:r>
      </w:ins>
      <w:r>
        <w:t xml:space="preserve">in order to extract </w:t>
      </w:r>
      <w:del w:id="351" w:author="Sam Norwood" w:date="2018-08-22T13:33:00Z">
        <w:r w:rsidDel="00BC6F15">
          <w:delText>hountry</w:delText>
        </w:r>
      </w:del>
      <w:ins w:id="352" w:author="Sam Norwood" w:date="2018-08-22T13:33:00Z">
        <w:r w:rsidR="00BC6F15">
          <w:t>country</w:t>
        </w:r>
      </w:ins>
      <w:r>
        <w:t xml:space="preserve"> information from the guest profiles – convert country to a</w:t>
      </w:r>
      <w:ins w:id="353" w:author="Sam Norwood" w:date="2018-08-22T13:33:00Z">
        <w:r w:rsidR="00BC6F15">
          <w:t>n</w:t>
        </w:r>
      </w:ins>
      <w:r>
        <w:t xml:space="preserve"> Alpha2code. </w:t>
      </w:r>
    </w:p>
    <w:p w14:paraId="6B1DBEA3" w14:textId="2AEEC5E7" w:rsidR="003C2DEA" w:rsidRPr="00E55270" w:rsidRDefault="003C2DEA" w:rsidP="003C2DEA">
      <w:pPr>
        <w:rPr>
          <w:b/>
          <w:rPrChange w:id="354" w:author="Barends, Lynray" w:date="2018-08-23T04:52:00Z">
            <w:rPr/>
          </w:rPrChange>
        </w:rPr>
      </w:pPr>
      <w:r w:rsidRPr="00E55270">
        <w:rPr>
          <w:b/>
          <w:rPrChange w:id="355" w:author="Barends, Lynray" w:date="2018-08-23T04:52:00Z">
            <w:rPr/>
          </w:rPrChange>
        </w:rPr>
        <w:t>Host Profile</w:t>
      </w:r>
    </w:p>
    <w:p w14:paraId="252AFAD3" w14:textId="2A1F30EA" w:rsidR="003C2DEA" w:rsidRDefault="003C2DEA" w:rsidP="003C2DEA">
      <w:pPr>
        <w:pStyle w:val="ListParagraph"/>
        <w:numPr>
          <w:ilvl w:val="0"/>
          <w:numId w:val="5"/>
        </w:numPr>
      </w:pPr>
      <w:r>
        <w:t>Host Profile was extracted from the listing Data.</w:t>
      </w:r>
    </w:p>
    <w:p w14:paraId="09A442CC" w14:textId="5DEE5E62" w:rsidR="003C2DEA" w:rsidRPr="00E55270" w:rsidRDefault="003C2DEA" w:rsidP="003C2DEA">
      <w:pPr>
        <w:rPr>
          <w:b/>
          <w:rPrChange w:id="356" w:author="Barends, Lynray" w:date="2018-08-23T04:52:00Z">
            <w:rPr/>
          </w:rPrChange>
        </w:rPr>
      </w:pPr>
      <w:r w:rsidRPr="00E55270">
        <w:rPr>
          <w:b/>
          <w:rPrChange w:id="357" w:author="Barends, Lynray" w:date="2018-08-23T04:52:00Z">
            <w:rPr/>
          </w:rPrChange>
        </w:rPr>
        <w:t xml:space="preserve">Reviews </w:t>
      </w:r>
    </w:p>
    <w:p w14:paraId="259A3BFC" w14:textId="1A48001A" w:rsidR="003C2DEA" w:rsidRDefault="003C2DEA" w:rsidP="003C2DEA">
      <w:pPr>
        <w:pStyle w:val="ListParagraph"/>
        <w:numPr>
          <w:ilvl w:val="0"/>
          <w:numId w:val="5"/>
        </w:numPr>
      </w:pPr>
      <w:r>
        <w:t>The Host table was used to attach the host</w:t>
      </w:r>
      <w:ins w:id="358" w:author="Sam Norwood" w:date="2018-08-22T13:33:00Z">
        <w:r w:rsidR="00BC6F15">
          <w:t xml:space="preserve"> ID</w:t>
        </w:r>
      </w:ins>
      <w:del w:id="359" w:author="Sam Norwood" w:date="2018-08-22T13:33:00Z">
        <w:r w:rsidDel="00BC6F15">
          <w:delText>_id</w:delText>
        </w:r>
      </w:del>
      <w:r>
        <w:t xml:space="preserve"> to the guest </w:t>
      </w:r>
      <w:del w:id="360" w:author="Barends, Lynray" w:date="2018-08-23T04:51:00Z">
        <w:r w:rsidDel="006B51B9">
          <w:delText xml:space="preserve">  </w:delText>
        </w:r>
      </w:del>
      <w:r>
        <w:t>review.</w:t>
      </w:r>
    </w:p>
    <w:p w14:paraId="6DA633BC" w14:textId="57389AF1" w:rsidR="003C2DEA" w:rsidRDefault="003C2DEA" w:rsidP="003C2DEA">
      <w:pPr>
        <w:pStyle w:val="ListParagraph"/>
        <w:numPr>
          <w:ilvl w:val="0"/>
          <w:numId w:val="5"/>
        </w:numPr>
      </w:pPr>
      <w:r>
        <w:t>White Spaces trimmed</w:t>
      </w:r>
      <w:ins w:id="361" w:author="Sam Norwood" w:date="2018-08-22T13:33:00Z">
        <w:r w:rsidR="00BC6F15">
          <w:t>.</w:t>
        </w:r>
      </w:ins>
    </w:p>
    <w:p w14:paraId="4BB847D0" w14:textId="55371420" w:rsidR="003C2DEA" w:rsidRDefault="003C2DEA" w:rsidP="003C2DEA">
      <w:pPr>
        <w:pStyle w:val="ListParagraph"/>
        <w:numPr>
          <w:ilvl w:val="0"/>
          <w:numId w:val="5"/>
        </w:numPr>
      </w:pPr>
      <w:r>
        <w:t>Line Breaks were r</w:t>
      </w:r>
      <w:ins w:id="362" w:author="Barends, Lynray" w:date="2018-08-23T04:51:00Z">
        <w:r w:rsidR="006B51B9">
          <w:t xml:space="preserve">emoved </w:t>
        </w:r>
      </w:ins>
      <w:ins w:id="363" w:author="Barends, Lynray" w:date="2018-08-23T04:52:00Z">
        <w:r w:rsidR="00E55270">
          <w:t>and replaced with white spaces</w:t>
        </w:r>
      </w:ins>
      <w:del w:id="364" w:author="Barends, Lynray" w:date="2018-08-23T04:51:00Z">
        <w:r w:rsidDel="006B51B9">
          <w:delText>eplaced with full stops</w:delText>
        </w:r>
      </w:del>
      <w:r>
        <w:t xml:space="preserve"> in order to make text processing easier later</w:t>
      </w:r>
      <w:ins w:id="365" w:author="Sam Norwood" w:date="2018-08-22T13:33:00Z">
        <w:r w:rsidR="00BC6F15">
          <w:t>.</w:t>
        </w:r>
      </w:ins>
      <w:r>
        <w:t xml:space="preserve"> </w:t>
      </w:r>
    </w:p>
    <w:p w14:paraId="4F924D62" w14:textId="2384670C" w:rsidR="003C2DEA" w:rsidRDefault="003C2DEA" w:rsidP="003C2DEA">
      <w:pPr>
        <w:pStyle w:val="ListParagraph"/>
        <w:numPr>
          <w:ilvl w:val="0"/>
          <w:numId w:val="5"/>
        </w:numPr>
      </w:pPr>
      <w:r>
        <w:t xml:space="preserve">Some reviews were cancellation notices. We placed a cancellation marker on all reviews that started with: </w:t>
      </w:r>
    </w:p>
    <w:p w14:paraId="0660A62F" w14:textId="77777777" w:rsidR="003C2DEA" w:rsidRDefault="003C2DEA" w:rsidP="003C2DEA">
      <w:pPr>
        <w:pStyle w:val="ListParagraph"/>
        <w:numPr>
          <w:ilvl w:val="1"/>
          <w:numId w:val="5"/>
        </w:numPr>
      </w:pPr>
      <w:r>
        <w:t xml:space="preserve">'The host cancelled’ </w:t>
      </w:r>
    </w:p>
    <w:p w14:paraId="5280903B" w14:textId="28B92565" w:rsidR="003C2DEA" w:rsidRDefault="003C2DEA" w:rsidP="003C2DEA">
      <w:pPr>
        <w:pStyle w:val="ListParagraph"/>
        <w:numPr>
          <w:ilvl w:val="1"/>
          <w:numId w:val="5"/>
        </w:numPr>
      </w:pPr>
      <w:r>
        <w:t xml:space="preserve">'The host </w:t>
      </w:r>
      <w:proofErr w:type="spellStart"/>
      <w:r>
        <w:t>canceled</w:t>
      </w:r>
      <w:proofErr w:type="spellEnd"/>
      <w:ins w:id="366" w:author="Sam Norwood" w:date="2018-08-22T13:34:00Z">
        <w:del w:id="367" w:author="Barends, Lynray" w:date="2018-08-23T02:07:00Z">
          <w:r w:rsidR="00BC6F15" w:rsidDel="00244203">
            <w:delText>cancelled</w:delText>
          </w:r>
        </w:del>
      </w:ins>
      <w:r>
        <w:t>'</w:t>
      </w:r>
    </w:p>
    <w:p w14:paraId="66A4C53F" w14:textId="7B96E303" w:rsidR="003C2DEA" w:rsidRDefault="003C2DEA" w:rsidP="003C2DEA">
      <w:pPr>
        <w:pStyle w:val="ListParagraph"/>
        <w:numPr>
          <w:ilvl w:val="1"/>
          <w:numId w:val="5"/>
        </w:numPr>
      </w:pPr>
      <w:r w:rsidRPr="003C2DEA">
        <w:t xml:space="preserve">'The reservation </w:t>
      </w:r>
      <w:r>
        <w:t>was cancelled'</w:t>
      </w:r>
    </w:p>
    <w:p w14:paraId="1311D213" w14:textId="6439F503" w:rsidR="003C2DEA" w:rsidRDefault="003C2DEA" w:rsidP="003C2DEA">
      <w:pPr>
        <w:pStyle w:val="ListParagraph"/>
        <w:numPr>
          <w:ilvl w:val="1"/>
          <w:numId w:val="5"/>
        </w:numPr>
      </w:pPr>
      <w:r w:rsidRPr="003C2DEA">
        <w:t xml:space="preserve">'The reservation was </w:t>
      </w:r>
      <w:proofErr w:type="spellStart"/>
      <w:r w:rsidRPr="003C2DEA">
        <w:t>canceled</w:t>
      </w:r>
      <w:proofErr w:type="spellEnd"/>
      <w:r w:rsidRPr="003C2DEA">
        <w:t>'</w:t>
      </w:r>
    </w:p>
    <w:p w14:paraId="2685F688" w14:textId="03F7B465" w:rsidR="00FC7350" w:rsidRPr="00E55270" w:rsidRDefault="00FC7350" w:rsidP="00FC7350">
      <w:pPr>
        <w:rPr>
          <w:b/>
          <w:rPrChange w:id="368" w:author="Barends, Lynray" w:date="2018-08-23T04:52:00Z">
            <w:rPr/>
          </w:rPrChange>
        </w:rPr>
      </w:pPr>
      <w:r w:rsidRPr="00E55270">
        <w:rPr>
          <w:b/>
          <w:rPrChange w:id="369" w:author="Barends, Lynray" w:date="2018-08-23T04:52:00Z">
            <w:rPr/>
          </w:rPrChange>
        </w:rPr>
        <w:t>Host Trips</w:t>
      </w:r>
    </w:p>
    <w:p w14:paraId="50D049AD" w14:textId="410A8108" w:rsidR="00FC7350" w:rsidRDefault="00FC7350" w:rsidP="00FC7350">
      <w:pPr>
        <w:pStyle w:val="ListParagraph"/>
        <w:numPr>
          <w:ilvl w:val="0"/>
          <w:numId w:val="5"/>
        </w:numPr>
      </w:pPr>
      <w:r>
        <w:t>The country table was used again in order to convert the information we had obtained about the Host’s previous trips</w:t>
      </w:r>
      <w:del w:id="370" w:author="Sam Norwood" w:date="2018-08-22T13:34:00Z">
        <w:r w:rsidDel="00BC6F15">
          <w:delText xml:space="preserve"> -&gt; </w:delText>
        </w:r>
      </w:del>
      <w:ins w:id="371" w:author="Sam Norwood" w:date="2018-08-22T13:34:00Z">
        <w:r w:rsidR="00BC6F15">
          <w:t xml:space="preserve">: </w:t>
        </w:r>
      </w:ins>
      <w:r>
        <w:t>extract</w:t>
      </w:r>
      <w:ins w:id="372" w:author="Sam Norwood" w:date="2018-08-22T13:34:00Z">
        <w:r w:rsidR="00BC6F15">
          <w:t>ing information about the</w:t>
        </w:r>
      </w:ins>
      <w:r>
        <w:t xml:space="preserve"> city, country and state </w:t>
      </w:r>
      <w:del w:id="373" w:author="Sam Norwood" w:date="2018-08-22T13:34:00Z">
        <w:r w:rsidDel="00BC6F15">
          <w:delText xml:space="preserve">information </w:delText>
        </w:r>
      </w:del>
      <w:r>
        <w:t>(if from America)</w:t>
      </w:r>
      <w:ins w:id="374" w:author="Sam Norwood" w:date="2018-08-22T13:34:00Z">
        <w:r w:rsidR="00BC6F15">
          <w:t xml:space="preserve"> </w:t>
        </w:r>
      </w:ins>
      <w:ins w:id="375" w:author="Sam Norwood" w:date="2018-08-22T13:35:00Z">
        <w:r w:rsidR="00BC6F15">
          <w:t>of previous trips.</w:t>
        </w:r>
      </w:ins>
    </w:p>
    <w:p w14:paraId="6C0072F2" w14:textId="6E47EAD6" w:rsidR="003C2DEA" w:rsidRPr="00E55270" w:rsidRDefault="00FC7350" w:rsidP="00FC7350">
      <w:pPr>
        <w:rPr>
          <w:b/>
          <w:rPrChange w:id="376" w:author="Barends, Lynray" w:date="2018-08-23T04:53:00Z">
            <w:rPr/>
          </w:rPrChange>
        </w:rPr>
      </w:pPr>
      <w:r w:rsidRPr="00E55270">
        <w:rPr>
          <w:b/>
          <w:rPrChange w:id="377" w:author="Barends, Lynray" w:date="2018-08-23T04:53:00Z">
            <w:rPr/>
          </w:rPrChange>
        </w:rPr>
        <w:t>Host-to-guest Reviews</w:t>
      </w:r>
    </w:p>
    <w:p w14:paraId="5809166A" w14:textId="76E1A575" w:rsidR="00FC7350" w:rsidRDefault="00FC7350" w:rsidP="00FC7350">
      <w:pPr>
        <w:pStyle w:val="ListParagraph"/>
        <w:numPr>
          <w:ilvl w:val="0"/>
          <w:numId w:val="5"/>
        </w:numPr>
      </w:pPr>
      <w:r>
        <w:t xml:space="preserve">Trimmed white spaces, and line breaks, and removed records with erroneous </w:t>
      </w:r>
      <w:del w:id="378" w:author="Sam Norwood" w:date="2018-08-22T13:35:00Z">
        <w:r w:rsidDel="00BC6F15">
          <w:delText xml:space="preserve">ids </w:delText>
        </w:r>
      </w:del>
      <w:ins w:id="379" w:author="Sam Norwood" w:date="2018-08-22T13:35:00Z">
        <w:r w:rsidR="00BC6F15">
          <w:t>IDs.</w:t>
        </w:r>
      </w:ins>
    </w:p>
    <w:p w14:paraId="09065214" w14:textId="7293C054" w:rsidR="00041763" w:rsidRPr="00041763" w:rsidDel="00E55270" w:rsidRDefault="00FC7350" w:rsidP="00041763">
      <w:pPr>
        <w:rPr>
          <w:del w:id="380" w:author="Barends, Lynray" w:date="2018-08-23T04:53:00Z"/>
        </w:rPr>
      </w:pPr>
      <w:r>
        <w:t xml:space="preserve">Once all data was cleansed we pushed this to a local </w:t>
      </w:r>
      <w:r w:rsidR="009A0D19">
        <w:t>sql database</w:t>
      </w:r>
      <w:del w:id="381" w:author="Barends, Lynray" w:date="2018-08-23T02:06:00Z">
        <w:r w:rsidR="009A0D19" w:rsidDel="00244203">
          <w:delText xml:space="preserve"> </w:delText>
        </w:r>
      </w:del>
      <w:r w:rsidR="009A0D19">
        <w:t>.</w:t>
      </w:r>
    </w:p>
    <w:p w14:paraId="0AFAFCB3" w14:textId="77777777" w:rsidR="000F245B" w:rsidRDefault="000F245B" w:rsidP="00E55270">
      <w:pPr>
        <w:pPrChange w:id="382" w:author="Barends, Lynray" w:date="2018-08-23T04:53:00Z">
          <w:pPr>
            <w:pStyle w:val="Heading2"/>
          </w:pPr>
        </w:pPrChange>
      </w:pPr>
    </w:p>
    <w:p w14:paraId="76D6D23D" w14:textId="29465A17" w:rsidR="008A200A" w:rsidRDefault="008A200A" w:rsidP="00040D82">
      <w:pPr>
        <w:pStyle w:val="Heading2"/>
      </w:pPr>
      <w:r>
        <w:t>Restricting the Dataset</w:t>
      </w:r>
    </w:p>
    <w:p w14:paraId="2C82A9B5" w14:textId="209A9752" w:rsidR="00A64515" w:rsidRDefault="0057291B" w:rsidP="00A64515">
      <w:r>
        <w:t xml:space="preserve">Due to certain limitations such as pace of data crawling and cost of certain online tools, we decided to reduce our study </w:t>
      </w:r>
      <w:r w:rsidR="00884063">
        <w:t>by making certain restrictions</w:t>
      </w:r>
      <w:r w:rsidR="008E24BF">
        <w:t xml:space="preserve">. </w:t>
      </w:r>
    </w:p>
    <w:p w14:paraId="5E186007" w14:textId="59074958" w:rsidR="0057291B" w:rsidRDefault="0057291B" w:rsidP="0057291B">
      <w:pPr>
        <w:pStyle w:val="Heading3"/>
      </w:pPr>
      <w:r>
        <w:t xml:space="preserve">Restricting Data to Manhattan </w:t>
      </w:r>
    </w:p>
    <w:p w14:paraId="0795A91D" w14:textId="499567F3" w:rsidR="008E24BF" w:rsidRPr="008E24BF" w:rsidRDefault="008E24BF" w:rsidP="008E24BF">
      <w:r>
        <w:t>We restricted our dataset to listings only within the Manhattan district, hence we only had to crawl the data for hosts of these listings and guests that have visited (and reviewed these properties)</w:t>
      </w:r>
      <w:commentRangeStart w:id="383"/>
      <w:ins w:id="384" w:author="Sam Norwood" w:date="2018-08-22T13:35:00Z">
        <w:r w:rsidR="00BC6F15">
          <w:t>.</w:t>
        </w:r>
        <w:commentRangeEnd w:id="383"/>
        <w:r w:rsidR="00BC6F15">
          <w:rPr>
            <w:rStyle w:val="CommentReference"/>
          </w:rPr>
          <w:commentReference w:id="383"/>
        </w:r>
      </w:ins>
    </w:p>
    <w:p w14:paraId="0A56E36F" w14:textId="2BA3EB67" w:rsidR="0057291B" w:rsidRDefault="0057291B" w:rsidP="0057291B">
      <w:pPr>
        <w:pStyle w:val="Heading3"/>
      </w:pPr>
      <w:r>
        <w:t>Restricting Data to only hosts with single listings</w:t>
      </w:r>
    </w:p>
    <w:p w14:paraId="0993A220" w14:textId="016292E5" w:rsidR="008E24BF" w:rsidRDefault="008E24BF" w:rsidP="008E24BF">
      <w:r>
        <w:t>In order to reduce the possibility of confounding variable of host</w:t>
      </w:r>
      <w:del w:id="385" w:author="Sam Norwood" w:date="2018-08-22T13:36:00Z">
        <w:r w:rsidDel="00BC6F15">
          <w:delText>’</w:delText>
        </w:r>
      </w:del>
      <w:r>
        <w:t xml:space="preserve">s </w:t>
      </w:r>
      <w:r w:rsidR="00884063">
        <w:t>which are mainly business focused, we limited the hosts to only those with one listing</w:t>
      </w:r>
      <w:commentRangeStart w:id="386"/>
      <w:r w:rsidR="00884063">
        <w:t>.</w:t>
      </w:r>
      <w:commentRangeEnd w:id="386"/>
      <w:r w:rsidR="00BC6F15">
        <w:rPr>
          <w:rStyle w:val="CommentReference"/>
        </w:rPr>
        <w:commentReference w:id="386"/>
      </w:r>
      <w:r w:rsidR="00884063">
        <w:t xml:space="preserve"> </w:t>
      </w:r>
      <w:ins w:id="387" w:author="Barends, Lynray" w:date="2018-08-23T04:56:00Z">
        <w:r w:rsidR="00525060">
          <w:t xml:space="preserve">When </w:t>
        </w:r>
        <w:r w:rsidR="00525060">
          <w:t xml:space="preserve">hosts </w:t>
        </w:r>
        <w:r w:rsidR="00525060">
          <w:t xml:space="preserve">have multiple listings it makes it more likely that they </w:t>
        </w:r>
        <w:r w:rsidR="00525060">
          <w:t xml:space="preserve">may not be overseeing the transaction themselves and so it would be </w:t>
        </w:r>
      </w:ins>
      <w:ins w:id="388" w:author="Barends, Lynray" w:date="2018-08-23T04:57:00Z">
        <w:r w:rsidR="00525060">
          <w:t>less likely</w:t>
        </w:r>
      </w:ins>
      <w:ins w:id="389" w:author="Barends, Lynray" w:date="2018-08-23T04:56:00Z">
        <w:r w:rsidR="00525060">
          <w:t xml:space="preserve"> to extract personality data</w:t>
        </w:r>
      </w:ins>
      <w:ins w:id="390" w:author="Barends, Lynray" w:date="2018-08-23T04:57:00Z">
        <w:r w:rsidR="00525060">
          <w:t>.</w:t>
        </w:r>
      </w:ins>
      <w:ins w:id="391" w:author="Barends, Lynray" w:date="2018-08-23T04:56:00Z">
        <w:r w:rsidR="00525060">
          <w:t xml:space="preserve"> </w:t>
        </w:r>
      </w:ins>
      <w:del w:id="392" w:author="Barends, Lynray" w:date="2018-08-23T04:57:00Z">
        <w:r w:rsidR="00884063" w:rsidDel="00525060">
          <w:delText xml:space="preserve">This reduced the hosts by </w:delText>
        </w:r>
        <w:r w:rsidR="00884063" w:rsidRPr="00525060" w:rsidDel="00525060">
          <w:rPr>
            <w:b/>
            <w:rPrChange w:id="393" w:author="Barends, Lynray" w:date="2018-08-23T04:55:00Z">
              <w:rPr/>
            </w:rPrChange>
          </w:rPr>
          <w:delText>x</w:delText>
        </w:r>
        <w:r w:rsidR="00884063" w:rsidDel="00525060">
          <w:delText xml:space="preserve">%. </w:delText>
        </w:r>
      </w:del>
    </w:p>
    <w:p w14:paraId="4A8A8CD5" w14:textId="7CEC1FFA" w:rsidR="0057291B" w:rsidRDefault="0057291B" w:rsidP="0057291B">
      <w:pPr>
        <w:pStyle w:val="Heading3"/>
      </w:pPr>
      <w:r>
        <w:t xml:space="preserve">Restricting the data English </w:t>
      </w:r>
    </w:p>
    <w:p w14:paraId="3AD20C10" w14:textId="70A9088F" w:rsidR="00AA3900" w:rsidRDefault="00AA3900" w:rsidP="00AA3900">
      <w:pPr>
        <w:rPr>
          <w:ins w:id="394" w:author="Barends, Lynray" w:date="2018-08-23T05:05:00Z"/>
        </w:rPr>
        <w:pPrChange w:id="395" w:author="Barends, Lynray" w:date="2018-08-23T05:02:00Z">
          <w:pPr>
            <w:pStyle w:val="ListParagraph"/>
            <w:numPr>
              <w:numId w:val="3"/>
            </w:numPr>
            <w:ind w:hanging="360"/>
          </w:pPr>
        </w:pPrChange>
      </w:pPr>
      <w:ins w:id="396" w:author="Barends, Lynray" w:date="2018-08-23T05:03:00Z">
        <w:r>
          <w:lastRenderedPageBreak/>
          <w:t xml:space="preserve">For the purposes of this study we wanted to work with reviews that were detected as English reviews, as we wanted to work with reviews in their natural state (at least mostly). In order to limit the reviews to those only in English, we made use of two tools, namely, </w:t>
        </w:r>
        <w:proofErr w:type="spellStart"/>
        <w:r>
          <w:t>langdetect</w:t>
        </w:r>
        <w:proofErr w:type="spellEnd"/>
        <w:r>
          <w:t xml:space="preserve">, and google-translate. </w:t>
        </w:r>
      </w:ins>
    </w:p>
    <w:p w14:paraId="1FBA5960" w14:textId="68C832B4" w:rsidR="00AA3900" w:rsidRDefault="00AA3900" w:rsidP="00AA3900">
      <w:pPr>
        <w:rPr>
          <w:ins w:id="397" w:author="Barends, Lynray" w:date="2018-08-23T05:05:00Z"/>
        </w:rPr>
        <w:pPrChange w:id="398" w:author="Barends, Lynray" w:date="2018-08-23T05:02:00Z">
          <w:pPr>
            <w:pStyle w:val="ListParagraph"/>
            <w:numPr>
              <w:numId w:val="3"/>
            </w:numPr>
            <w:ind w:hanging="360"/>
          </w:pPr>
        </w:pPrChange>
      </w:pPr>
      <w:ins w:id="399" w:author="Barends, Lynray" w:date="2018-08-23T05:05:00Z">
        <w:r>
          <w:t xml:space="preserve">Language prediction was done using both tools, we then checked for agreement between them, and the various errors they made. </w:t>
        </w:r>
      </w:ins>
    </w:p>
    <w:p w14:paraId="634E1069" w14:textId="1E88AA43" w:rsidR="00AA3900" w:rsidRDefault="00AA3900" w:rsidP="00AA3900">
      <w:pPr>
        <w:rPr>
          <w:ins w:id="400" w:author="Barends, Lynray" w:date="2018-08-23T05:06:00Z"/>
        </w:rPr>
        <w:pPrChange w:id="401" w:author="Barends, Lynray" w:date="2018-08-23T05:02:00Z">
          <w:pPr>
            <w:pStyle w:val="ListParagraph"/>
            <w:numPr>
              <w:numId w:val="3"/>
            </w:numPr>
            <w:ind w:hanging="360"/>
          </w:pPr>
        </w:pPrChange>
      </w:pPr>
      <w:proofErr w:type="spellStart"/>
      <w:ins w:id="402" w:author="Barends, Lynray" w:date="2018-08-23T05:06:00Z">
        <w:r>
          <w:t>Langdetect</w:t>
        </w:r>
        <w:proofErr w:type="spellEnd"/>
      </w:ins>
    </w:p>
    <w:p w14:paraId="581CECE6" w14:textId="55C4AB53" w:rsidR="00AA3900" w:rsidRDefault="00AA3900" w:rsidP="00AA3900">
      <w:pPr>
        <w:pStyle w:val="ListParagraph"/>
        <w:numPr>
          <w:ilvl w:val="0"/>
          <w:numId w:val="5"/>
        </w:numPr>
        <w:rPr>
          <w:ins w:id="403" w:author="Barends, Lynray" w:date="2018-08-23T05:06:00Z"/>
        </w:rPr>
        <w:pPrChange w:id="404" w:author="Barends, Lynray" w:date="2018-08-23T05:06:00Z">
          <w:pPr>
            <w:pStyle w:val="ListParagraph"/>
            <w:numPr>
              <w:numId w:val="3"/>
            </w:numPr>
            <w:ind w:hanging="360"/>
          </w:pPr>
        </w:pPrChange>
      </w:pPr>
      <w:ins w:id="405" w:author="Barends, Lynray" w:date="2018-08-23T05:06:00Z">
        <w:r>
          <w:t xml:space="preserve">Bad at predicting short text </w:t>
        </w:r>
      </w:ins>
    </w:p>
    <w:p w14:paraId="74ED65D7" w14:textId="3001E71E" w:rsidR="00AA3900" w:rsidRDefault="00AA3900" w:rsidP="00AA3900">
      <w:pPr>
        <w:rPr>
          <w:ins w:id="406" w:author="Barends, Lynray" w:date="2018-08-23T05:07:00Z"/>
        </w:rPr>
        <w:pPrChange w:id="407" w:author="Barends, Lynray" w:date="2018-08-23T05:07:00Z">
          <w:pPr>
            <w:pStyle w:val="ListParagraph"/>
            <w:numPr>
              <w:numId w:val="3"/>
            </w:numPr>
            <w:ind w:hanging="360"/>
          </w:pPr>
        </w:pPrChange>
      </w:pPr>
      <w:ins w:id="408" w:author="Barends, Lynray" w:date="2018-08-23T05:07:00Z">
        <w:r>
          <w:t xml:space="preserve">Google-translate </w:t>
        </w:r>
      </w:ins>
    </w:p>
    <w:p w14:paraId="540C3BDE" w14:textId="140FC3FE" w:rsidR="00AA3900" w:rsidRDefault="00AA3900" w:rsidP="00AA3900">
      <w:pPr>
        <w:pStyle w:val="ListParagraph"/>
        <w:numPr>
          <w:ilvl w:val="0"/>
          <w:numId w:val="5"/>
        </w:numPr>
        <w:rPr>
          <w:ins w:id="409" w:author="Barends, Lynray" w:date="2018-08-23T05:07:00Z"/>
        </w:rPr>
        <w:pPrChange w:id="410" w:author="Barends, Lynray" w:date="2018-08-23T05:07:00Z">
          <w:pPr>
            <w:pStyle w:val="ListParagraph"/>
            <w:numPr>
              <w:numId w:val="3"/>
            </w:numPr>
            <w:ind w:hanging="360"/>
          </w:pPr>
        </w:pPrChange>
      </w:pPr>
      <w:ins w:id="411" w:author="Barends, Lynray" w:date="2018-08-23T05:07:00Z">
        <w:r>
          <w:t xml:space="preserve">Erroneous output when emoticons were present within the review. </w:t>
        </w:r>
      </w:ins>
    </w:p>
    <w:p w14:paraId="3BDE9C2C" w14:textId="1F3531D3" w:rsidR="00AA3900" w:rsidRDefault="00AA3900" w:rsidP="00AA3900">
      <w:pPr>
        <w:rPr>
          <w:ins w:id="412" w:author="Barends, Lynray" w:date="2018-08-23T05:02:00Z"/>
        </w:rPr>
        <w:pPrChange w:id="413" w:author="Barends, Lynray" w:date="2018-08-23T05:07:00Z">
          <w:pPr>
            <w:pStyle w:val="ListParagraph"/>
            <w:numPr>
              <w:numId w:val="3"/>
            </w:numPr>
            <w:ind w:hanging="360"/>
          </w:pPr>
        </w:pPrChange>
      </w:pPr>
      <w:ins w:id="414" w:author="Barends, Lynray" w:date="2018-08-23T05:10:00Z">
        <w:r>
          <w:t xml:space="preserve">When the above instances </w:t>
        </w:r>
        <w:proofErr w:type="gramStart"/>
        <w:r>
          <w:t xml:space="preserve">occurred, </w:t>
        </w:r>
      </w:ins>
      <w:ins w:id="415" w:author="Barends, Lynray" w:date="2018-08-23T05:07:00Z">
        <w:r>
          <w:t xml:space="preserve"> we</w:t>
        </w:r>
        <w:proofErr w:type="gramEnd"/>
        <w:r>
          <w:t xml:space="preserve"> </w:t>
        </w:r>
      </w:ins>
      <w:ins w:id="416" w:author="Barends, Lynray" w:date="2018-08-23T05:11:00Z">
        <w:r>
          <w:t xml:space="preserve">made </w:t>
        </w:r>
      </w:ins>
      <w:ins w:id="417" w:author="Barends, Lynray" w:date="2018-08-23T05:07:00Z">
        <w:r>
          <w:t>use</w:t>
        </w:r>
      </w:ins>
      <w:ins w:id="418" w:author="Barends, Lynray" w:date="2018-08-23T05:11:00Z">
        <w:r>
          <w:t xml:space="preserve"> of</w:t>
        </w:r>
      </w:ins>
      <w:ins w:id="419" w:author="Barends, Lynray" w:date="2018-08-23T05:07:00Z">
        <w:r>
          <w:t xml:space="preserve"> the alternative tool</w:t>
        </w:r>
      </w:ins>
      <w:ins w:id="420" w:author="Barends, Lynray" w:date="2018-08-23T05:10:00Z">
        <w:r>
          <w:t>’</w:t>
        </w:r>
      </w:ins>
      <w:ins w:id="421" w:author="Barends, Lynray" w:date="2018-08-23T05:07:00Z">
        <w:r>
          <w:t>s prediction (given that its confidence was above 90%)</w:t>
        </w:r>
      </w:ins>
      <w:ins w:id="422" w:author="Barends, Lynray" w:date="2018-08-23T05:11:00Z">
        <w:r>
          <w:t>.</w:t>
        </w:r>
      </w:ins>
    </w:p>
    <w:p w14:paraId="0EE4CA66" w14:textId="37D092FC" w:rsidR="008A200A" w:rsidDel="00525060" w:rsidRDefault="00AA3900" w:rsidP="00AA3900">
      <w:pPr>
        <w:rPr>
          <w:del w:id="423" w:author="Barends, Lynray" w:date="2018-08-23T05:01:00Z"/>
        </w:rPr>
        <w:pPrChange w:id="424" w:author="Barends, Lynray" w:date="2018-08-23T05:02:00Z">
          <w:pPr>
            <w:pStyle w:val="ListParagraph"/>
            <w:numPr>
              <w:numId w:val="3"/>
            </w:numPr>
            <w:ind w:hanging="360"/>
          </w:pPr>
        </w:pPrChange>
      </w:pPr>
      <w:ins w:id="425" w:author="Barends, Lynray" w:date="2018-08-23T05:11:00Z">
        <w:r>
          <w:t xml:space="preserve">[include number of languages </w:t>
        </w:r>
        <w:proofErr w:type="gramStart"/>
        <w:r>
          <w:t>detected  -</w:t>
        </w:r>
        <w:proofErr w:type="gramEnd"/>
        <w:r>
          <w:t xml:space="preserve"> when both tools were in agreement]</w:t>
        </w:r>
      </w:ins>
      <w:del w:id="426" w:author="Barends, Lynray" w:date="2018-08-23T05:01:00Z">
        <w:r w:rsidR="008A200A" w:rsidDel="00525060">
          <w:delText xml:space="preserve">Translating to English. How many reviews did you have to translate? </w:delText>
        </w:r>
        <w:r w:rsidR="008A200A" w:rsidRPr="00AA3900" w:rsidDel="00525060">
          <w:rPr>
            <w:b/>
            <w:rPrChange w:id="427" w:author="Barends, Lynray" w:date="2018-08-23T05:02:00Z">
              <w:rPr/>
            </w:rPrChange>
          </w:rPr>
          <w:delText>(Test)</w:delText>
        </w:r>
      </w:del>
    </w:p>
    <w:p w14:paraId="7A356FE9" w14:textId="73302728" w:rsidR="008A200A" w:rsidDel="00525060" w:rsidRDefault="008A200A" w:rsidP="00AA3900">
      <w:pPr>
        <w:rPr>
          <w:del w:id="428" w:author="Barends, Lynray" w:date="2018-08-23T05:01:00Z"/>
        </w:rPr>
        <w:pPrChange w:id="429" w:author="Barends, Lynray" w:date="2018-08-23T05:02:00Z">
          <w:pPr>
            <w:pStyle w:val="ListParagraph"/>
            <w:numPr>
              <w:numId w:val="3"/>
            </w:numPr>
            <w:ind w:hanging="360"/>
          </w:pPr>
        </w:pPrChange>
      </w:pPr>
      <w:del w:id="430" w:author="Barends, Lynray" w:date="2018-08-23T05:01:00Z">
        <w:r w:rsidDel="00525060">
          <w:delText xml:space="preserve">Spelling correction </w:delText>
        </w:r>
        <w:r w:rsidRPr="00525060" w:rsidDel="00525060">
          <w:rPr>
            <w:b/>
            <w:rPrChange w:id="431" w:author="Barends, Lynray" w:date="2018-08-23T04:57:00Z">
              <w:rPr/>
            </w:rPrChange>
          </w:rPr>
          <w:delText>(test)</w:delText>
        </w:r>
      </w:del>
    </w:p>
    <w:p w14:paraId="6F133B12" w14:textId="6AA71A2E" w:rsidR="008A200A" w:rsidDel="00525060" w:rsidRDefault="008A200A" w:rsidP="00AA3900">
      <w:pPr>
        <w:rPr>
          <w:del w:id="432" w:author="Barends, Lynray" w:date="2018-08-23T05:01:00Z"/>
        </w:rPr>
        <w:pPrChange w:id="433" w:author="Barends, Lynray" w:date="2018-08-23T05:02:00Z">
          <w:pPr>
            <w:pStyle w:val="ListParagraph"/>
            <w:numPr>
              <w:ilvl w:val="1"/>
              <w:numId w:val="3"/>
            </w:numPr>
            <w:ind w:left="1440" w:hanging="360"/>
          </w:pPr>
        </w:pPrChange>
      </w:pPr>
      <w:del w:id="434" w:author="Barends, Lynray" w:date="2018-08-23T05:01:00Z">
        <w:r w:rsidDel="00525060">
          <w:delText xml:space="preserve">Get dictionary of words </w:delText>
        </w:r>
      </w:del>
    </w:p>
    <w:p w14:paraId="0AD44BDA" w14:textId="3AEE707B" w:rsidR="00525060" w:rsidDel="00525060" w:rsidRDefault="008A200A" w:rsidP="00AA3900">
      <w:pPr>
        <w:rPr>
          <w:del w:id="435" w:author="Barends, Lynray" w:date="2018-08-23T05:01:00Z"/>
        </w:rPr>
        <w:pPrChange w:id="436" w:author="Barends, Lynray" w:date="2018-08-23T05:02:00Z">
          <w:pPr>
            <w:pStyle w:val="ListParagraph"/>
            <w:numPr>
              <w:ilvl w:val="1"/>
              <w:numId w:val="3"/>
            </w:numPr>
            <w:ind w:left="1440" w:hanging="360"/>
          </w:pPr>
        </w:pPrChange>
      </w:pPr>
      <w:del w:id="437" w:author="Barends, Lynray" w:date="2018-08-23T04:58:00Z">
        <w:r w:rsidDel="00525060">
          <w:delText xml:space="preserve">Get frequent mistakes </w:delText>
        </w:r>
      </w:del>
    </w:p>
    <w:p w14:paraId="3258C31E" w14:textId="32604A4F" w:rsidR="008A200A" w:rsidDel="00525060" w:rsidRDefault="008A200A" w:rsidP="00AA3900">
      <w:pPr>
        <w:rPr>
          <w:del w:id="438" w:author="Barends, Lynray" w:date="2018-08-23T05:00:00Z"/>
        </w:rPr>
        <w:pPrChange w:id="439" w:author="Barends, Lynray" w:date="2018-08-23T05:02:00Z">
          <w:pPr>
            <w:pStyle w:val="ListParagraph"/>
            <w:numPr>
              <w:ilvl w:val="1"/>
              <w:numId w:val="3"/>
            </w:numPr>
            <w:ind w:left="1440" w:hanging="360"/>
          </w:pPr>
        </w:pPrChange>
      </w:pPr>
      <w:del w:id="440" w:author="Barends, Lynray" w:date="2018-08-23T05:00:00Z">
        <w:r w:rsidDel="00525060">
          <w:delText xml:space="preserve">Order based on count </w:delText>
        </w:r>
      </w:del>
    </w:p>
    <w:p w14:paraId="3EDC3561" w14:textId="77777777" w:rsidR="00AA3900" w:rsidRDefault="00AA3900" w:rsidP="00CF21C8">
      <w:pPr>
        <w:rPr>
          <w:ins w:id="441" w:author="Barends, Lynray" w:date="2018-08-23T05:11:00Z"/>
        </w:rPr>
      </w:pPr>
    </w:p>
    <w:p w14:paraId="124214FE" w14:textId="15F6F9DC" w:rsidR="008A200A" w:rsidDel="00525060" w:rsidRDefault="008A200A" w:rsidP="00AA3900">
      <w:pPr>
        <w:rPr>
          <w:del w:id="442" w:author="Barends, Lynray" w:date="2018-08-23T05:01:00Z"/>
        </w:rPr>
        <w:pPrChange w:id="443" w:author="Barends, Lynray" w:date="2018-08-23T05:02:00Z">
          <w:pPr>
            <w:pStyle w:val="ListParagraph"/>
            <w:numPr>
              <w:ilvl w:val="1"/>
              <w:numId w:val="3"/>
            </w:numPr>
            <w:ind w:left="1440" w:hanging="360"/>
          </w:pPr>
        </w:pPrChange>
      </w:pPr>
      <w:del w:id="444" w:author="Barends, Lynray" w:date="2018-08-23T05:01:00Z">
        <w:r w:rsidDel="00525060">
          <w:delText xml:space="preserve">Spelling </w:delText>
        </w:r>
        <w:r w:rsidR="0057291B" w:rsidDel="00525060">
          <w:delText xml:space="preserve">correction </w:delText>
        </w:r>
        <w:r w:rsidDel="00525060">
          <w:delText>using spe</w:delText>
        </w:r>
        <w:r w:rsidDel="00AA3900">
          <w:delText>l</w:delText>
        </w:r>
        <w:r w:rsidDel="00525060">
          <w:delText xml:space="preserve">ing corrector </w:delText>
        </w:r>
      </w:del>
    </w:p>
    <w:p w14:paraId="0C2C0581" w14:textId="4AFCFE2B" w:rsidR="008A200A" w:rsidDel="00525060" w:rsidRDefault="008A200A" w:rsidP="00AA3900">
      <w:pPr>
        <w:rPr>
          <w:del w:id="445" w:author="Barends, Lynray" w:date="2018-08-23T05:01:00Z"/>
        </w:rPr>
        <w:pPrChange w:id="446" w:author="Barends, Lynray" w:date="2018-08-23T05:02:00Z">
          <w:pPr>
            <w:pStyle w:val="ListParagraph"/>
            <w:numPr>
              <w:ilvl w:val="1"/>
              <w:numId w:val="3"/>
            </w:numPr>
            <w:ind w:left="1440" w:hanging="360"/>
          </w:pPr>
        </w:pPrChange>
      </w:pPr>
      <w:del w:id="447" w:author="Barends, Lynray" w:date="2018-08-23T05:00:00Z">
        <w:r w:rsidDel="00525060">
          <w:delText>Have a</w:delText>
        </w:r>
      </w:del>
      <w:del w:id="448" w:author="Barends, Lynray" w:date="2018-08-23T05:01:00Z">
        <w:r w:rsidDel="00525060">
          <w:delText xml:space="preserve"> dictionary of corrections </w:delText>
        </w:r>
      </w:del>
    </w:p>
    <w:p w14:paraId="0FDBE64E" w14:textId="59FE934B" w:rsidR="008A200A" w:rsidDel="00AA3900" w:rsidRDefault="008A200A" w:rsidP="00AA3900">
      <w:pPr>
        <w:rPr>
          <w:del w:id="449" w:author="Barends, Lynray" w:date="2018-08-23T05:11:00Z"/>
        </w:rPr>
        <w:pPrChange w:id="450" w:author="Barends, Lynray" w:date="2018-08-23T05:02:00Z">
          <w:pPr>
            <w:pStyle w:val="ListParagraph"/>
            <w:numPr>
              <w:numId w:val="3"/>
            </w:numPr>
            <w:ind w:hanging="360"/>
          </w:pPr>
        </w:pPrChange>
      </w:pPr>
      <w:del w:id="451" w:author="Barends, Lynray" w:date="2018-08-23T05:11:00Z">
        <w:r w:rsidDel="00AA3900">
          <w:delText xml:space="preserve">Translation </w:delText>
        </w:r>
        <w:r w:rsidR="0057291B" w:rsidDel="00AA3900">
          <w:delText xml:space="preserve">test - </w:delText>
        </w:r>
        <w:r w:rsidDel="00AA3900">
          <w:delText xml:space="preserve">test on reviews that were not English </w:delText>
        </w:r>
        <w:r w:rsidR="002A5F23" w:rsidDel="00AA3900">
          <w:delText>or mixed</w:delText>
        </w:r>
        <w:r w:rsidDel="00AA3900">
          <w:delText>.</w:delText>
        </w:r>
      </w:del>
    </w:p>
    <w:p w14:paraId="5A6F48B6" w14:textId="57A38E22" w:rsidR="00865535" w:rsidDel="00AA3900" w:rsidRDefault="008A200A" w:rsidP="00AA3900">
      <w:pPr>
        <w:rPr>
          <w:del w:id="452" w:author="Barends, Lynray" w:date="2018-08-23T05:11:00Z"/>
        </w:rPr>
        <w:pPrChange w:id="453" w:author="Barends, Lynray" w:date="2018-08-23T05:12:00Z">
          <w:pPr>
            <w:pStyle w:val="ListParagraph"/>
            <w:numPr>
              <w:numId w:val="3"/>
            </w:numPr>
            <w:ind w:hanging="360"/>
          </w:pPr>
        </w:pPrChange>
      </w:pPr>
      <w:del w:id="454" w:author="Barends, Lynray" w:date="2018-08-23T05:11:00Z">
        <w:r w:rsidDel="00AA3900">
          <w:delText xml:space="preserve">Get number of Languagues </w:delText>
        </w:r>
        <w:r w:rsidDel="00AA3900">
          <w:delText>d</w:delText>
        </w:r>
        <w:r w:rsidDel="00AA3900">
          <w:delText>tected</w:delText>
        </w:r>
      </w:del>
      <w:ins w:id="455" w:author="Sam Norwood" w:date="2018-08-22T13:38:00Z">
        <w:del w:id="456" w:author="Barends, Lynray" w:date="2018-08-23T05:11:00Z">
          <w:r w:rsidR="00BC6F15" w:rsidDel="00AA3900">
            <w:delText>.</w:delText>
          </w:r>
        </w:del>
      </w:ins>
      <w:del w:id="457" w:author="Barends, Lynray" w:date="2018-08-23T05:11:00Z">
        <w:r w:rsidDel="00AA3900">
          <w:delText xml:space="preserve"> </w:delText>
        </w:r>
      </w:del>
    </w:p>
    <w:p w14:paraId="195BA0C3" w14:textId="38909E38" w:rsidR="00CF21C8" w:rsidDel="00AA3900" w:rsidRDefault="00CF21C8" w:rsidP="005F3909">
      <w:pPr>
        <w:rPr>
          <w:del w:id="458" w:author="Barends, Lynray" w:date="2018-08-23T05:12:00Z"/>
          <w:b/>
        </w:rPr>
      </w:pPr>
      <w:del w:id="459" w:author="Barends, Lynray" w:date="2018-08-23T05:12:00Z">
        <w:r w:rsidDel="00AA3900">
          <w:rPr>
            <w:b/>
          </w:rPr>
          <w:delText xml:space="preserve">English restrictions </w:delText>
        </w:r>
      </w:del>
    </w:p>
    <w:p w14:paraId="6B330D23" w14:textId="1F12AB74" w:rsidR="00CF21C8" w:rsidDel="00AA3900" w:rsidRDefault="00CF21C8" w:rsidP="00AA3900">
      <w:pPr>
        <w:rPr>
          <w:del w:id="460" w:author="Barends, Lynray" w:date="2018-08-23T05:12:00Z"/>
          <w:b/>
        </w:rPr>
        <w:pPrChange w:id="461" w:author="Barends, Lynray" w:date="2018-08-23T05:12:00Z">
          <w:pPr>
            <w:pStyle w:val="ListParagraph"/>
            <w:numPr>
              <w:numId w:val="3"/>
            </w:numPr>
            <w:ind w:hanging="360"/>
          </w:pPr>
        </w:pPrChange>
      </w:pPr>
      <w:del w:id="462" w:author="Barends, Lynray" w:date="2018-08-23T05:12:00Z">
        <w:r w:rsidDel="00AA3900">
          <w:rPr>
            <w:b/>
          </w:rPr>
          <w:delText xml:space="preserve">En and en &gt; 0.9 </w:delText>
        </w:r>
      </w:del>
    </w:p>
    <w:p w14:paraId="208BEFAD" w14:textId="2A484434" w:rsidR="00CF21C8" w:rsidDel="00AA3900" w:rsidRDefault="00CF21C8" w:rsidP="00AA3900">
      <w:pPr>
        <w:rPr>
          <w:del w:id="463" w:author="Barends, Lynray" w:date="2018-08-23T05:12:00Z"/>
          <w:b/>
        </w:rPr>
        <w:pPrChange w:id="464" w:author="Barends, Lynray" w:date="2018-08-23T05:12:00Z">
          <w:pPr>
            <w:pStyle w:val="ListParagraph"/>
            <w:numPr>
              <w:numId w:val="3"/>
            </w:numPr>
            <w:ind w:hanging="360"/>
          </w:pPr>
        </w:pPrChange>
      </w:pPr>
      <w:del w:id="465" w:author="Barends, Lynray" w:date="2018-08-23T05:12:00Z">
        <w:r w:rsidDel="00AA3900">
          <w:rPr>
            <w:b/>
          </w:rPr>
          <w:delText xml:space="preserve">Unk in google translate, langdetect could do it </w:delText>
        </w:r>
      </w:del>
    </w:p>
    <w:p w14:paraId="64512DEC" w14:textId="77777777" w:rsidR="00CF21C8" w:rsidRDefault="00CF21C8" w:rsidP="00AA3900">
      <w:pPr>
        <w:pPrChange w:id="466" w:author="Barends, Lynray" w:date="2018-08-23T05:12:00Z">
          <w:pPr>
            <w:pStyle w:val="ListParagraph"/>
            <w:numPr>
              <w:numId w:val="3"/>
            </w:numPr>
            <w:ind w:hanging="360"/>
          </w:pPr>
        </w:pPrChange>
      </w:pPr>
    </w:p>
    <w:p w14:paraId="45B98F0C" w14:textId="3CEAFE86" w:rsidR="000A0B7D" w:rsidRDefault="0057291B" w:rsidP="000F245B">
      <w:pPr>
        <w:pStyle w:val="Heading3"/>
      </w:pPr>
      <w:r>
        <w:t>Restricting by the n</w:t>
      </w:r>
      <w:r w:rsidR="003243D5">
        <w:t xml:space="preserve">umber of reviews that host had </w:t>
      </w:r>
      <w:r>
        <w:t xml:space="preserve">- gain an average </w:t>
      </w:r>
    </w:p>
    <w:p w14:paraId="1E332024" w14:textId="75C05869" w:rsidR="000F245B" w:rsidRPr="000F245B" w:rsidRDefault="00523F5B" w:rsidP="000F245B">
      <w:ins w:id="467" w:author="Barends, Lynray" w:date="2018-08-23T05:12:00Z">
        <w:r>
          <w:t xml:space="preserve">In order to only consider hosts, where guests were engaged, we further </w:t>
        </w:r>
        <w:proofErr w:type="spellStart"/>
        <w:r>
          <w:t>retricted</w:t>
        </w:r>
        <w:proofErr w:type="spellEnd"/>
        <w:r>
          <w:t xml:space="preserve"> the dataset to hosts with 5 and more reviews, in order to be able to make comparisons with the </w:t>
        </w:r>
        <w:proofErr w:type="gramStart"/>
        <w:r>
          <w:t>guests</w:t>
        </w:r>
        <w:proofErr w:type="gramEnd"/>
        <w:r>
          <w:t xml:space="preserve"> average satisfaction at that particular listing.</w:t>
        </w:r>
      </w:ins>
    </w:p>
    <w:p w14:paraId="6E3940F5" w14:textId="260F4191" w:rsidR="008A200A" w:rsidDel="00523F5B" w:rsidRDefault="0057291B" w:rsidP="008A200A">
      <w:pPr>
        <w:rPr>
          <w:del w:id="468" w:author="Barends, Lynray" w:date="2018-08-23T05:14:00Z"/>
        </w:rPr>
      </w:pPr>
      <w:del w:id="469" w:author="Barends, Lynray" w:date="2018-08-23T05:14:00Z">
        <w:r w:rsidDel="00523F5B">
          <w:delText xml:space="preserve">While these were initial restrictions further restrictions had to be made which will be discussed in further </w:delText>
        </w:r>
        <w:r w:rsidR="000F245B" w:rsidDel="00523F5B">
          <w:delText xml:space="preserve">sections. </w:delText>
        </w:r>
        <w:r w:rsidR="00C37ECF" w:rsidDel="00523F5B">
          <w:delText xml:space="preserve">With this set we will now move onto defining similarity and satisfaction </w:delText>
        </w:r>
      </w:del>
    </w:p>
    <w:p w14:paraId="3A749F96" w14:textId="77777777" w:rsidR="00523F5B" w:rsidRDefault="00523F5B" w:rsidP="00641C4D">
      <w:pPr>
        <w:rPr>
          <w:ins w:id="470" w:author="Barends, Lynray" w:date="2018-08-23T05:14:00Z"/>
        </w:rPr>
      </w:pPr>
    </w:p>
    <w:p w14:paraId="31B5FED4" w14:textId="3253230E" w:rsidR="00641C4D" w:rsidRPr="00641C4D" w:rsidRDefault="00641C4D" w:rsidP="00641C4D">
      <w:pPr>
        <w:rPr>
          <w:sz w:val="36"/>
          <w:szCs w:val="36"/>
          <w:highlight w:val="cyan"/>
        </w:rPr>
      </w:pPr>
      <w:r w:rsidRPr="003243D5">
        <w:rPr>
          <w:sz w:val="36"/>
          <w:szCs w:val="36"/>
          <w:highlight w:val="cyan"/>
        </w:rPr>
        <w:t xml:space="preserve">Methodology </w:t>
      </w:r>
    </w:p>
    <w:p w14:paraId="7CC4102A" w14:textId="2EFCC248" w:rsidR="002A5F23" w:rsidRDefault="00772CD5" w:rsidP="000F245B">
      <w:pPr>
        <w:pStyle w:val="Heading1"/>
      </w:pPr>
      <w:r w:rsidRPr="002A5F23">
        <w:t xml:space="preserve">Defining Similarity </w:t>
      </w:r>
    </w:p>
    <w:p w14:paraId="71EB4974" w14:textId="77777777" w:rsidR="002A5F23" w:rsidRPr="002A5F23" w:rsidRDefault="002A5F23" w:rsidP="002A5F23"/>
    <w:p w14:paraId="73009B40" w14:textId="2F2C43DC" w:rsidR="002A5F23" w:rsidRPr="002A5F23" w:rsidRDefault="002A5F23" w:rsidP="002A5F23">
      <w:r w:rsidRPr="002A5F23">
        <w:t>[introduction sentence]</w:t>
      </w:r>
    </w:p>
    <w:p w14:paraId="110BA145" w14:textId="295B422A" w:rsidR="000A0B7D" w:rsidRPr="002A5F23" w:rsidRDefault="000A0B7D" w:rsidP="000A0B7D">
      <w:r w:rsidRPr="002A5F23">
        <w:t xml:space="preserve">Similarity between people can manifest itself in many </w:t>
      </w:r>
      <w:del w:id="471" w:author="Sam Norwood" w:date="2018-08-22T13:38:00Z">
        <w:r w:rsidRPr="002A5F23" w:rsidDel="00BC6F15">
          <w:delText xml:space="preserve">carious </w:delText>
        </w:r>
      </w:del>
      <w:ins w:id="472" w:author="Sam Norwood" w:date="2018-08-22T13:38:00Z">
        <w:r w:rsidR="00BC6F15">
          <w:t>v</w:t>
        </w:r>
        <w:r w:rsidR="00BC6F15" w:rsidRPr="002A5F23">
          <w:t xml:space="preserve">arious </w:t>
        </w:r>
      </w:ins>
      <w:r w:rsidRPr="002A5F23">
        <w:t>ways. In</w:t>
      </w:r>
      <w:r w:rsidR="000F245B">
        <w:t xml:space="preserve"> this study we focus on</w:t>
      </w:r>
      <w:r w:rsidRPr="002A5F23">
        <w:t>:</w:t>
      </w:r>
    </w:p>
    <w:p w14:paraId="05964EC6" w14:textId="64F15182" w:rsidR="000A0B7D" w:rsidRPr="002A5F23" w:rsidRDefault="000A0B7D" w:rsidP="000A0B7D">
      <w:pPr>
        <w:pStyle w:val="ListParagraph"/>
        <w:numPr>
          <w:ilvl w:val="0"/>
          <w:numId w:val="6"/>
        </w:numPr>
      </w:pPr>
      <w:r w:rsidRPr="002A5F23">
        <w:t xml:space="preserve">Demographics: </w:t>
      </w:r>
      <w:del w:id="473" w:author="Barends, Lynray" w:date="2018-08-23T05:52:00Z">
        <w:r w:rsidRPr="002A5F23" w:rsidDel="001B3BD7">
          <w:delText>Doe</w:delText>
        </w:r>
      </w:del>
      <w:del w:id="474" w:author="Sam Norwood" w:date="2018-08-22T13:38:00Z">
        <w:r w:rsidRPr="002A5F23" w:rsidDel="00BC6F15">
          <w:delText>s</w:delText>
        </w:r>
      </w:del>
      <w:del w:id="475" w:author="Barends, Lynray" w:date="2018-08-23T05:51:00Z">
        <w:r w:rsidRPr="002A5F23" w:rsidDel="001B3BD7">
          <w:delText xml:space="preserve"> </w:delText>
        </w:r>
      </w:del>
      <w:ins w:id="476" w:author="Barends, Lynray" w:date="2018-08-23T05:53:00Z">
        <w:r w:rsidR="0054669D">
          <w:t>a</w:t>
        </w:r>
      </w:ins>
      <w:del w:id="477" w:author="Barends, Lynray" w:date="2018-08-23T05:53:00Z">
        <w:r w:rsidRPr="002A5F23" w:rsidDel="0054669D">
          <w:delText>A</w:delText>
        </w:r>
      </w:del>
      <w:r w:rsidRPr="002A5F23">
        <w:t>ge</w:t>
      </w:r>
      <w:ins w:id="478" w:author="Barends, Lynray" w:date="2018-08-23T05:53:00Z">
        <w:r w:rsidR="0054669D">
          <w:t xml:space="preserve">, </w:t>
        </w:r>
      </w:ins>
      <w:del w:id="479" w:author="Barends, Lynray" w:date="2018-08-23T05:53:00Z">
        <w:r w:rsidRPr="002A5F23" w:rsidDel="0054669D">
          <w:delText>/</w:delText>
        </w:r>
      </w:del>
      <w:ins w:id="480" w:author="Barends, Lynray" w:date="2018-08-23T05:53:00Z">
        <w:r w:rsidR="0054669D">
          <w:t>g</w:t>
        </w:r>
      </w:ins>
      <w:del w:id="481" w:author="Barends, Lynray" w:date="2018-08-23T05:53:00Z">
        <w:r w:rsidRPr="002A5F23" w:rsidDel="0054669D">
          <w:delText>G</w:delText>
        </w:r>
      </w:del>
      <w:r w:rsidRPr="002A5F23">
        <w:t>ender</w:t>
      </w:r>
      <w:ins w:id="482" w:author="Barends, Lynray" w:date="2018-08-23T05:53:00Z">
        <w:r w:rsidR="0054669D">
          <w:t xml:space="preserve">, </w:t>
        </w:r>
      </w:ins>
      <w:del w:id="483" w:author="Barends, Lynray" w:date="2018-08-23T05:53:00Z">
        <w:r w:rsidRPr="002A5F23" w:rsidDel="0054669D">
          <w:delText>/</w:delText>
        </w:r>
      </w:del>
      <w:ins w:id="484" w:author="Barends, Lynray" w:date="2018-08-23T05:53:00Z">
        <w:r w:rsidR="0054669D">
          <w:t>e</w:t>
        </w:r>
      </w:ins>
      <w:del w:id="485" w:author="Barends, Lynray" w:date="2018-08-23T05:53:00Z">
        <w:r w:rsidRPr="002A5F23" w:rsidDel="0054669D">
          <w:delText>E</w:delText>
        </w:r>
      </w:del>
      <w:r w:rsidRPr="002A5F23">
        <w:t>thnicity</w:t>
      </w:r>
      <w:ins w:id="486" w:author="Barends, Lynray" w:date="2018-08-23T05:53:00Z">
        <w:r w:rsidR="0054669D">
          <w:t>, and</w:t>
        </w:r>
      </w:ins>
      <w:del w:id="487" w:author="Barends, Lynray" w:date="2018-08-23T05:53:00Z">
        <w:r w:rsidR="00223A9A" w:rsidRPr="002A5F23" w:rsidDel="0054669D">
          <w:delText>/</w:delText>
        </w:r>
      </w:del>
      <w:r w:rsidR="00223A9A" w:rsidRPr="002A5F23">
        <w:t xml:space="preserve"> </w:t>
      </w:r>
      <w:del w:id="488" w:author="Barends, Lynray" w:date="2018-08-23T05:52:00Z">
        <w:r w:rsidR="00223A9A" w:rsidRPr="002A5F23" w:rsidDel="001B3BD7">
          <w:delText xml:space="preserve">Education Level </w:delText>
        </w:r>
      </w:del>
      <w:r w:rsidR="00FD368C" w:rsidRPr="002A5F23">
        <w:t>Country</w:t>
      </w:r>
      <w:r w:rsidR="000F245B">
        <w:t xml:space="preserve"> </w:t>
      </w:r>
      <w:del w:id="489" w:author="Barends, Lynray" w:date="2018-08-23T05:52:00Z">
        <w:r w:rsidR="00223A9A" w:rsidRPr="002A5F23" w:rsidDel="001B3BD7">
          <w:delText xml:space="preserve">- </w:delText>
        </w:r>
        <w:r w:rsidRPr="002A5F23" w:rsidDel="001B3BD7">
          <w:delText>impact th</w:delText>
        </w:r>
        <w:r w:rsidR="000F245B" w:rsidDel="001B3BD7">
          <w:delText>e satisfaction of a guests stay</w:delText>
        </w:r>
        <w:r w:rsidR="001407CC" w:rsidRPr="002A5F23" w:rsidDel="001B3BD7">
          <w:delText>?</w:delText>
        </w:r>
      </w:del>
    </w:p>
    <w:p w14:paraId="06CA12B9" w14:textId="77777777" w:rsidR="0054669D" w:rsidRDefault="00FD368C" w:rsidP="002A5F23">
      <w:pPr>
        <w:pStyle w:val="ListParagraph"/>
        <w:numPr>
          <w:ilvl w:val="0"/>
          <w:numId w:val="6"/>
        </w:numPr>
        <w:rPr>
          <w:ins w:id="490" w:author="Barends, Lynray" w:date="2018-08-23T06:01:00Z"/>
        </w:rPr>
      </w:pPr>
      <w:r w:rsidRPr="002A5F23">
        <w:t xml:space="preserve">Personality </w:t>
      </w:r>
      <w:del w:id="491" w:author="Sam Norwood" w:date="2018-08-22T13:40:00Z">
        <w:r w:rsidRPr="002A5F23" w:rsidDel="00BC6F15">
          <w:delText>-</w:delText>
        </w:r>
      </w:del>
      <w:ins w:id="492" w:author="Sam Norwood" w:date="2018-08-22T13:40:00Z">
        <w:r w:rsidR="00BC6F15">
          <w:t>–</w:t>
        </w:r>
      </w:ins>
      <w:r w:rsidRPr="002A5F23">
        <w:t xml:space="preserve"> </w:t>
      </w:r>
      <w:ins w:id="493" w:author="Barends, Lynray" w:date="2018-08-23T05:52:00Z">
        <w:r w:rsidR="0054669D">
          <w:t xml:space="preserve">using linguistic cues, host traveller metric, emotion from images, </w:t>
        </w:r>
      </w:ins>
      <w:ins w:id="494" w:author="Barends, Lynray" w:date="2018-08-23T05:54:00Z">
        <w:r w:rsidR="0054669D">
          <w:t xml:space="preserve">and user’s </w:t>
        </w:r>
      </w:ins>
      <w:ins w:id="495" w:author="Barends, Lynray" w:date="2018-08-23T05:52:00Z">
        <w:r w:rsidR="0054669D">
          <w:t>motivation</w:t>
        </w:r>
      </w:ins>
      <w:ins w:id="496" w:author="Barends, Lynray" w:date="2018-08-23T05:55:00Z">
        <w:r w:rsidR="0054669D">
          <w:t xml:space="preserve"> and interests</w:t>
        </w:r>
      </w:ins>
    </w:p>
    <w:p w14:paraId="769F923F" w14:textId="0D843A15" w:rsidR="000A0B7D" w:rsidDel="0054669D" w:rsidRDefault="00BC6F15" w:rsidP="0054669D">
      <w:pPr>
        <w:rPr>
          <w:del w:id="497" w:author="Barends, Lynray" w:date="2018-08-23T06:02:00Z"/>
        </w:rPr>
        <w:pPrChange w:id="498" w:author="Barends, Lynray" w:date="2018-08-23T06:01:00Z">
          <w:pPr>
            <w:pStyle w:val="ListParagraph"/>
            <w:numPr>
              <w:numId w:val="6"/>
            </w:numPr>
            <w:ind w:hanging="360"/>
          </w:pPr>
        </w:pPrChange>
      </w:pPr>
      <w:ins w:id="499" w:author="Sam Norwood" w:date="2018-08-22T13:40:00Z">
        <w:del w:id="500" w:author="Barends, Lynray" w:date="2018-08-23T05:52:00Z">
          <w:r w:rsidDel="0054669D">
            <w:delText xml:space="preserve">do more similar personality types among guests and hosts </w:delText>
          </w:r>
        </w:del>
      </w:ins>
      <w:del w:id="501" w:author="Barends, Lynray" w:date="2018-08-23T05:52:00Z">
        <w:r w:rsidR="00FD368C" w:rsidRPr="002A5F23" w:rsidDel="0054669D">
          <w:delText>result in more satisfied interactions?</w:delText>
        </w:r>
      </w:del>
    </w:p>
    <w:p w14:paraId="5829DBEB" w14:textId="48A14B9E" w:rsidR="002A5F23" w:rsidRDefault="002A5F23" w:rsidP="002A5F23">
      <w:pPr>
        <w:rPr>
          <w:ins w:id="502" w:author="Barends, Lynray" w:date="2018-08-23T05:55:00Z"/>
        </w:rPr>
      </w:pPr>
      <w:del w:id="503" w:author="Barends, Lynray" w:date="2018-08-23T05:55:00Z">
        <w:r w:rsidDel="0054669D">
          <w:delText>Definition of Similarity: Closeness .</w:delText>
        </w:r>
      </w:del>
      <w:ins w:id="504" w:author="Barends, Lynray" w:date="2018-08-23T05:55:00Z">
        <w:r w:rsidR="0054669D">
          <w:t xml:space="preserve">Ways of </w:t>
        </w:r>
      </w:ins>
      <w:ins w:id="505" w:author="Barends, Lynray" w:date="2018-08-23T05:57:00Z">
        <w:r w:rsidR="0054669D">
          <w:t>measuring</w:t>
        </w:r>
      </w:ins>
      <w:ins w:id="506" w:author="Barends, Lynray" w:date="2018-08-23T05:55:00Z">
        <w:r w:rsidR="0054669D">
          <w:t xml:space="preserve"> similarity:</w:t>
        </w:r>
      </w:ins>
    </w:p>
    <w:p w14:paraId="19905FB2" w14:textId="3172EB74" w:rsidR="0054669D" w:rsidRPr="0054669D" w:rsidRDefault="0054669D" w:rsidP="0054669D">
      <w:pPr>
        <w:pStyle w:val="ListParagraph"/>
        <w:numPr>
          <w:ilvl w:val="0"/>
          <w:numId w:val="5"/>
        </w:numPr>
        <w:rPr>
          <w:rStyle w:val="Heading2Char"/>
          <w:smallCaps w:val="0"/>
          <w:sz w:val="22"/>
          <w:szCs w:val="22"/>
        </w:rPr>
        <w:pPrChange w:id="507" w:author="Barends, Lynray" w:date="2018-08-23T05:56:00Z">
          <w:pPr/>
        </w:pPrChange>
      </w:pPr>
      <w:ins w:id="508" w:author="Barends, Lynray" w:date="2018-08-23T05:56:00Z">
        <w:r>
          <w:rPr>
            <w:rStyle w:val="Heading2Char"/>
            <w:smallCaps w:val="0"/>
            <w:sz w:val="22"/>
            <w:szCs w:val="22"/>
          </w:rPr>
          <w:t>closeness through some distance metric</w:t>
        </w:r>
      </w:ins>
    </w:p>
    <w:p w14:paraId="08BD5E44" w14:textId="05DD0DC8" w:rsidR="00FD368C" w:rsidDel="0054669D" w:rsidRDefault="0094293C">
      <w:pPr>
        <w:rPr>
          <w:del w:id="509" w:author="Barends, Lynray" w:date="2018-08-23T05:58:00Z"/>
        </w:rPr>
      </w:pPr>
      <w:r w:rsidRPr="002A5F23">
        <w:rPr>
          <w:rStyle w:val="Heading2Char"/>
        </w:rPr>
        <w:t>Demographics</w:t>
      </w:r>
      <w:r w:rsidRPr="002A5F23">
        <w:t xml:space="preserve"> </w:t>
      </w:r>
    </w:p>
    <w:p w14:paraId="0C665E51" w14:textId="4E3D06CB" w:rsidR="0054669D" w:rsidRDefault="0054669D">
      <w:pPr>
        <w:rPr>
          <w:ins w:id="510" w:author="Barends, Lynray" w:date="2018-08-23T05:58:00Z"/>
        </w:rPr>
      </w:pPr>
    </w:p>
    <w:p w14:paraId="163A6A86" w14:textId="412A835A" w:rsidR="0054669D" w:rsidRDefault="0054669D">
      <w:pPr>
        <w:rPr>
          <w:ins w:id="511" w:author="Barends, Lynray" w:date="2018-08-23T05:59:00Z"/>
        </w:rPr>
      </w:pPr>
      <w:ins w:id="512" w:author="Barends, Lynray" w:date="2018-08-23T05:58:00Z">
        <w:r>
          <w:t xml:space="preserve">One of the most common ways to measure </w:t>
        </w:r>
      </w:ins>
      <w:ins w:id="513" w:author="Barends, Lynray" w:date="2018-08-23T05:59:00Z">
        <w:r>
          <w:t xml:space="preserve">user similarity, is through demographics. </w:t>
        </w:r>
      </w:ins>
    </w:p>
    <w:p w14:paraId="16FDE60B" w14:textId="63967CE3" w:rsidR="0054669D" w:rsidRPr="002A5F23" w:rsidRDefault="0054669D">
      <w:pPr>
        <w:rPr>
          <w:ins w:id="514" w:author="Barends, Lynray" w:date="2018-08-23T05:58:00Z"/>
        </w:rPr>
      </w:pPr>
      <w:ins w:id="515" w:author="Barends, Lynray" w:date="2018-08-23T05:59:00Z">
        <w:r>
          <w:lastRenderedPageBreak/>
          <w:t>[include more background]</w:t>
        </w:r>
      </w:ins>
      <w:ins w:id="516" w:author="Barends, Lynray" w:date="2018-08-23T06:01:00Z">
        <w:r>
          <w:t xml:space="preserve">             </w:t>
        </w:r>
      </w:ins>
    </w:p>
    <w:p w14:paraId="48D43CB1" w14:textId="4BF26277" w:rsidR="002A5F23" w:rsidRPr="002A5F23" w:rsidDel="0054669D" w:rsidRDefault="0054669D" w:rsidP="000F245B">
      <w:pPr>
        <w:pStyle w:val="Heading3"/>
        <w:rPr>
          <w:del w:id="517" w:author="Barends, Lynray" w:date="2018-08-23T05:57:00Z"/>
        </w:rPr>
      </w:pPr>
      <w:ins w:id="518" w:author="Barends, Lynray" w:date="2018-08-23T06:03:00Z">
        <w:r>
          <w:t xml:space="preserve">Focus: </w:t>
        </w:r>
      </w:ins>
      <w:ins w:id="519" w:author="Barends, Lynray" w:date="2018-08-23T06:02:00Z">
        <w:r>
          <w:t>Do similarities or differences between guests and hosts in terms of demographics impact the satisfaction?</w:t>
        </w:r>
      </w:ins>
      <w:del w:id="520" w:author="Barends, Lynray" w:date="2018-08-23T05:57:00Z">
        <w:r w:rsidR="002A5F23" w:rsidRPr="002A5F23" w:rsidDel="0054669D">
          <w:delText>Demographics definition:</w:delText>
        </w:r>
      </w:del>
    </w:p>
    <w:p w14:paraId="1BF99014" w14:textId="0DA82C3E" w:rsidR="002A5F23" w:rsidRDefault="002A5F23"/>
    <w:p w14:paraId="07B60BFC" w14:textId="581672FA" w:rsidR="00D47DAC" w:rsidDel="0054669D" w:rsidRDefault="00D47DAC">
      <w:pPr>
        <w:rPr>
          <w:del w:id="521" w:author="Barends, Lynray" w:date="2018-08-23T05:57:00Z"/>
        </w:rPr>
      </w:pPr>
      <w:del w:id="522" w:author="Barends, Lynray" w:date="2018-08-23T05:57:00Z">
        <w:r w:rsidDel="0054669D">
          <w:delText>Demographic perception as these profiles may be taken many years ago</w:delText>
        </w:r>
      </w:del>
      <w:ins w:id="523" w:author="Sam Norwood" w:date="2018-08-22T13:40:00Z">
        <w:del w:id="524" w:author="Barends, Lynray" w:date="2018-08-23T05:57:00Z">
          <w:r w:rsidR="00BC6F15" w:rsidDel="0054669D">
            <w:delText>.</w:delText>
          </w:r>
        </w:del>
      </w:ins>
      <w:del w:id="525" w:author="Barends, Lynray" w:date="2018-08-23T05:57:00Z">
        <w:r w:rsidDel="0054669D">
          <w:delText xml:space="preserve"> . </w:delText>
        </w:r>
      </w:del>
    </w:p>
    <w:p w14:paraId="3096BA07" w14:textId="05022EC4" w:rsidR="00C729E8" w:rsidRDefault="00C729E8">
      <w:r>
        <w:t>This study focused on the following demographics:</w:t>
      </w:r>
    </w:p>
    <w:p w14:paraId="6B5A6D44" w14:textId="77777777" w:rsidR="00C729E8" w:rsidRPr="00A4058A" w:rsidRDefault="00C729E8" w:rsidP="00C729E8">
      <w:pPr>
        <w:pStyle w:val="Heading4"/>
      </w:pPr>
      <w:r w:rsidRPr="00A4058A">
        <w:rPr>
          <w:rStyle w:val="Heading3Char"/>
        </w:rPr>
        <w:t>Age</w:t>
      </w:r>
      <w:r w:rsidRPr="00A4058A">
        <w:t xml:space="preserve"> </w:t>
      </w:r>
    </w:p>
    <w:p w14:paraId="547F7E94" w14:textId="73CF13D2" w:rsidR="00C729E8" w:rsidRPr="00A4058A" w:rsidRDefault="00C729E8" w:rsidP="00C729E8">
      <w:r w:rsidRPr="00A4058A">
        <w:t xml:space="preserve">We wanted to assess whether hosts and guests which are similar in age tend to have more satisfying stays. If there was an age gap, did it matter whether the host was older or younger than the guest. </w:t>
      </w:r>
    </w:p>
    <w:p w14:paraId="6A3862C9" w14:textId="5F2A268C" w:rsidR="00C729E8" w:rsidRPr="00A4058A" w:rsidRDefault="00C729E8" w:rsidP="00C729E8">
      <w:r w:rsidRPr="00A4058A">
        <w:t>In order to assess the similarity, we tested:</w:t>
      </w:r>
    </w:p>
    <w:p w14:paraId="6F15A2D9" w14:textId="3A197EF4" w:rsidR="00C729E8" w:rsidRPr="00A4058A" w:rsidRDefault="00C729E8" w:rsidP="00C729E8">
      <w:pPr>
        <w:pStyle w:val="ListParagraph"/>
        <w:numPr>
          <w:ilvl w:val="0"/>
          <w:numId w:val="9"/>
        </w:numPr>
      </w:pPr>
      <w:r w:rsidRPr="00A4058A">
        <w:t xml:space="preserve">Absolute age difference </w:t>
      </w:r>
    </w:p>
    <w:p w14:paraId="7F2820F7" w14:textId="411C2217" w:rsidR="00C729E8" w:rsidRPr="00A4058A" w:rsidRDefault="00C729E8" w:rsidP="00C729E8">
      <w:pPr>
        <w:pStyle w:val="ListParagraph"/>
        <w:numPr>
          <w:ilvl w:val="0"/>
          <w:numId w:val="9"/>
        </w:numPr>
      </w:pPr>
      <w:r w:rsidRPr="00A4058A">
        <w:t xml:space="preserve">Directional age difference </w:t>
      </w:r>
    </w:p>
    <w:p w14:paraId="6F54B5ED" w14:textId="7E334566" w:rsidR="00C729E8" w:rsidRPr="00A4058A" w:rsidRDefault="00C729E8" w:rsidP="00C729E8">
      <w:pPr>
        <w:pStyle w:val="ListParagraph"/>
        <w:numPr>
          <w:ilvl w:val="0"/>
          <w:numId w:val="9"/>
        </w:numPr>
      </w:pPr>
      <w:r w:rsidRPr="00A4058A">
        <w:t xml:space="preserve">Age quadrants – divided age groups into quadrants </w:t>
      </w:r>
    </w:p>
    <w:p w14:paraId="765EBB68" w14:textId="524B0316" w:rsidR="00C729E8" w:rsidRPr="00A4058A" w:rsidRDefault="00C729E8" w:rsidP="00A4058A">
      <w:pPr>
        <w:pStyle w:val="Heading4"/>
      </w:pPr>
      <w:r w:rsidRPr="00A4058A">
        <w:rPr>
          <w:rStyle w:val="Heading3Char"/>
          <w:i w:val="0"/>
          <w:iCs w:val="0"/>
          <w:smallCaps w:val="0"/>
          <w:sz w:val="24"/>
          <w:szCs w:val="24"/>
        </w:rPr>
        <w:t>Gender</w:t>
      </w:r>
      <w:r w:rsidRPr="00A4058A">
        <w:t xml:space="preserve"> </w:t>
      </w:r>
    </w:p>
    <w:p w14:paraId="22C24620" w14:textId="365D3971" w:rsidR="00C729E8" w:rsidRPr="00A4058A" w:rsidRDefault="00824C8A" w:rsidP="00C729E8">
      <w:commentRangeStart w:id="526"/>
      <w:r w:rsidRPr="00A4058A">
        <w:t xml:space="preserve">H: </w:t>
      </w:r>
      <w:commentRangeEnd w:id="526"/>
      <w:r w:rsidR="00BC6F15">
        <w:rPr>
          <w:rStyle w:val="CommentReference"/>
        </w:rPr>
        <w:commentReference w:id="526"/>
      </w:r>
      <w:r w:rsidR="00C729E8" w:rsidRPr="00A4058A">
        <w:t>Host’s and guests that are of the same ge</w:t>
      </w:r>
      <w:r w:rsidRPr="00A4058A">
        <w:t xml:space="preserve">nder have more favourable stays. </w:t>
      </w:r>
    </w:p>
    <w:p w14:paraId="31718383" w14:textId="742D9812" w:rsidR="00824C8A" w:rsidRPr="00A4058A" w:rsidRDefault="00824C8A" w:rsidP="00C729E8">
      <w:r w:rsidRPr="00A4058A">
        <w:t>For this</w:t>
      </w:r>
      <w:ins w:id="527" w:author="Barends, Lynray" w:date="2018-08-23T06:03:00Z">
        <w:r w:rsidR="00332D71">
          <w:t xml:space="preserve"> </w:t>
        </w:r>
      </w:ins>
      <w:del w:id="528" w:author="Barends, Lynray" w:date="2018-08-23T06:03:00Z">
        <w:r w:rsidRPr="00A4058A" w:rsidDel="00332D71">
          <w:delText xml:space="preserve"> too </w:delText>
        </w:r>
      </w:del>
      <w:r w:rsidRPr="00A4058A">
        <w:t xml:space="preserve">we </w:t>
      </w:r>
      <w:del w:id="529" w:author="Sam Norwood" w:date="2018-08-22T13:41:00Z">
        <w:r w:rsidRPr="00A4058A" w:rsidDel="00BC6F15">
          <w:delText>tested :</w:delText>
        </w:r>
      </w:del>
      <w:ins w:id="530" w:author="Sam Norwood" w:date="2018-08-22T13:41:00Z">
        <w:r w:rsidR="00BC6F15" w:rsidRPr="00A4058A">
          <w:t>tested:</w:t>
        </w:r>
      </w:ins>
    </w:p>
    <w:p w14:paraId="73059477" w14:textId="7978D113" w:rsidR="00824C8A" w:rsidRPr="00A4058A" w:rsidDel="00332D71" w:rsidRDefault="00824C8A" w:rsidP="00824C8A">
      <w:pPr>
        <w:pStyle w:val="ListParagraph"/>
        <w:numPr>
          <w:ilvl w:val="0"/>
          <w:numId w:val="10"/>
        </w:numPr>
        <w:rPr>
          <w:moveFrom w:id="531" w:author="Barends, Lynray" w:date="2018-08-23T06:04:00Z"/>
        </w:rPr>
      </w:pPr>
      <w:moveFromRangeStart w:id="532" w:author="Barends, Lynray" w:date="2018-08-23T06:04:00Z" w:name="move522767573"/>
      <w:moveFrom w:id="533" w:author="Barends, Lynray" w:date="2018-08-23T06:04:00Z">
        <w:r w:rsidRPr="00A4058A" w:rsidDel="00332D71">
          <w:t xml:space="preserve">Same vs different </w:t>
        </w:r>
      </w:moveFrom>
    </w:p>
    <w:moveFromRangeEnd w:id="532"/>
    <w:p w14:paraId="19A99AA8" w14:textId="2AF9B685" w:rsidR="00824C8A" w:rsidRDefault="00824C8A" w:rsidP="00824C8A">
      <w:pPr>
        <w:pStyle w:val="ListParagraph"/>
        <w:numPr>
          <w:ilvl w:val="0"/>
          <w:numId w:val="10"/>
        </w:numPr>
        <w:rPr>
          <w:ins w:id="534" w:author="Barends, Lynray" w:date="2018-08-23T06:04:00Z"/>
        </w:rPr>
      </w:pPr>
      <w:r w:rsidRPr="00A4058A">
        <w:t xml:space="preserve">4 classes – HG - </w:t>
      </w:r>
      <w:proofErr w:type="gramStart"/>
      <w:r w:rsidRPr="00A4058A">
        <w:t>MM ,</w:t>
      </w:r>
      <w:proofErr w:type="gramEnd"/>
      <w:r w:rsidRPr="00A4058A">
        <w:t xml:space="preserve"> FF, MF , FM </w:t>
      </w:r>
    </w:p>
    <w:p w14:paraId="3724DDB0" w14:textId="77777777" w:rsidR="00332D71" w:rsidRPr="00A4058A" w:rsidDel="00332D71" w:rsidRDefault="00332D71" w:rsidP="00332D71">
      <w:pPr>
        <w:pStyle w:val="ListParagraph"/>
        <w:numPr>
          <w:ilvl w:val="0"/>
          <w:numId w:val="10"/>
        </w:numPr>
        <w:rPr>
          <w:del w:id="535" w:author="Barends, Lynray" w:date="2018-08-23T06:04:00Z"/>
          <w:moveTo w:id="536" w:author="Barends, Lynray" w:date="2018-08-23T06:04:00Z"/>
        </w:rPr>
      </w:pPr>
      <w:moveToRangeStart w:id="537" w:author="Barends, Lynray" w:date="2018-08-23T06:04:00Z" w:name="move522767573"/>
      <w:moveTo w:id="538" w:author="Barends, Lynray" w:date="2018-08-23T06:04:00Z">
        <w:r w:rsidRPr="00A4058A">
          <w:t>Same vs different</w:t>
        </w:r>
        <w:del w:id="539" w:author="Barends, Lynray" w:date="2018-08-23T06:04:00Z">
          <w:r w:rsidRPr="00A4058A" w:rsidDel="00332D71">
            <w:delText xml:space="preserve"> </w:delText>
          </w:r>
        </w:del>
      </w:moveTo>
    </w:p>
    <w:moveToRangeEnd w:id="537"/>
    <w:p w14:paraId="48DBE674" w14:textId="77777777" w:rsidR="00332D71" w:rsidRPr="00A4058A" w:rsidRDefault="00332D71" w:rsidP="00332D71">
      <w:pPr>
        <w:pStyle w:val="ListParagraph"/>
        <w:numPr>
          <w:ilvl w:val="0"/>
          <w:numId w:val="10"/>
        </w:numPr>
      </w:pPr>
    </w:p>
    <w:p w14:paraId="2B4876D3" w14:textId="68E9EF4E" w:rsidR="00C729E8" w:rsidRPr="00A4058A" w:rsidRDefault="007B31DF" w:rsidP="00A4058A">
      <w:pPr>
        <w:pStyle w:val="Heading4"/>
        <w:rPr>
          <w:rStyle w:val="Heading3Char"/>
          <w:i w:val="0"/>
          <w:iCs w:val="0"/>
          <w:smallCaps w:val="0"/>
          <w:sz w:val="24"/>
          <w:szCs w:val="24"/>
        </w:rPr>
      </w:pPr>
      <w:r>
        <w:rPr>
          <w:rStyle w:val="Heading3Char"/>
          <w:i w:val="0"/>
          <w:iCs w:val="0"/>
          <w:smallCaps w:val="0"/>
          <w:sz w:val="24"/>
          <w:szCs w:val="24"/>
        </w:rPr>
        <w:t>Race</w:t>
      </w:r>
    </w:p>
    <w:p w14:paraId="160341D0" w14:textId="5BA4DEA3" w:rsidR="00C729E8" w:rsidRPr="00A4058A" w:rsidRDefault="00C729E8" w:rsidP="00C729E8">
      <w:r w:rsidRPr="00A4058A">
        <w:t xml:space="preserve">A couple studies have studied that hosts and guests have mostly gravitated towards </w:t>
      </w:r>
      <w:ins w:id="540" w:author="Sam Norwood" w:date="2018-08-22T13:41:00Z">
        <w:r w:rsidR="00DE5E74">
          <w:t>those of similar ethnic backgrounds on sharing economy sites</w:t>
        </w:r>
      </w:ins>
      <w:r w:rsidR="00824C8A" w:rsidRPr="00A4058A">
        <w:t xml:space="preserve">. </w:t>
      </w:r>
      <w:del w:id="541" w:author="Barends, Lynray" w:date="2018-08-23T06:04:00Z">
        <w:r w:rsidR="00824C8A" w:rsidRPr="00A4058A" w:rsidDel="00332D71">
          <w:delText>However, we</w:delText>
        </w:r>
      </w:del>
      <w:ins w:id="542" w:author="Barends, Lynray" w:date="2018-08-23T06:04:00Z">
        <w:r w:rsidR="00332D71">
          <w:t>We</w:t>
        </w:r>
      </w:ins>
      <w:r w:rsidR="00824C8A" w:rsidRPr="00A4058A">
        <w:t xml:space="preserve"> wanted to investigate whether a guest was more satisfied with their stay if there was a racial similarity with the host</w:t>
      </w:r>
      <w:del w:id="543" w:author="Sam Norwood" w:date="2018-08-22T13:41:00Z">
        <w:r w:rsidR="00824C8A" w:rsidRPr="00A4058A" w:rsidDel="00DE5E74">
          <w:delText xml:space="preserve"> </w:delText>
        </w:r>
      </w:del>
      <w:r w:rsidR="00824C8A" w:rsidRPr="00A4058A">
        <w:t xml:space="preserve">. </w:t>
      </w:r>
    </w:p>
    <w:p w14:paraId="5E2F976D" w14:textId="701A6907" w:rsidR="00824C8A" w:rsidRDefault="00824C8A" w:rsidP="00C729E8">
      <w:r w:rsidRPr="00A4058A">
        <w:t xml:space="preserve">In order to calculate the racial difference, we took the output </w:t>
      </w:r>
      <w:ins w:id="544" w:author="Barends, Lynray" w:date="2018-08-23T06:04:00Z">
        <w:r w:rsidR="00332D71">
          <w:t xml:space="preserve">from </w:t>
        </w:r>
      </w:ins>
      <w:proofErr w:type="spellStart"/>
      <w:ins w:id="545" w:author="Barends, Lynray" w:date="2018-08-23T06:05:00Z">
        <w:r w:rsidR="00332D71">
          <w:t>S</w:t>
        </w:r>
      </w:ins>
      <w:del w:id="546" w:author="Barends, Lynray" w:date="2018-08-23T06:05:00Z">
        <w:r w:rsidRPr="00A4058A" w:rsidDel="00332D71">
          <w:delText>s</w:delText>
        </w:r>
      </w:del>
      <w:r w:rsidRPr="00A4058A">
        <w:t>ightcorp</w:t>
      </w:r>
      <w:proofErr w:type="spellEnd"/>
      <w:r w:rsidRPr="00A4058A">
        <w:t xml:space="preserve"> </w:t>
      </w:r>
      <w:ins w:id="547" w:author="Barends, Lynray" w:date="2018-08-23T06:05:00Z">
        <w:r w:rsidR="00332D71">
          <w:t xml:space="preserve">API </w:t>
        </w:r>
      </w:ins>
      <w:r w:rsidRPr="00A4058A">
        <w:t xml:space="preserve">and converted it to a vector. Using these </w:t>
      </w:r>
      <w:proofErr w:type="gramStart"/>
      <w:r w:rsidRPr="00A4058A">
        <w:t>vectors</w:t>
      </w:r>
      <w:proofErr w:type="gramEnd"/>
      <w:r w:rsidRPr="00A4058A">
        <w:t xml:space="preserve"> we computed the Euclidean distance between the host and guest</w:t>
      </w:r>
      <w:del w:id="548" w:author="Sam Norwood" w:date="2018-08-22T13:41:00Z">
        <w:r w:rsidRPr="00A4058A" w:rsidDel="00DE5E74">
          <w:delText xml:space="preserve"> </w:delText>
        </w:r>
      </w:del>
      <w:r w:rsidRPr="00A4058A">
        <w:t xml:space="preserve">. </w:t>
      </w:r>
    </w:p>
    <w:p w14:paraId="403C1B0B" w14:textId="093DFA1A" w:rsidR="007B31DF" w:rsidRPr="00A4058A" w:rsidRDefault="007B31DF" w:rsidP="00C729E8">
      <w:r>
        <w:t>** Caution on results: based on skin colour and facial features only.</w:t>
      </w:r>
    </w:p>
    <w:p w14:paraId="119C247B" w14:textId="5E357E2A" w:rsidR="0094293C" w:rsidRPr="002A5F23" w:rsidRDefault="000F245B" w:rsidP="000F245B">
      <w:pPr>
        <w:pStyle w:val="Heading3"/>
      </w:pPr>
      <w:del w:id="549" w:author="Barends, Lynray" w:date="2018-08-23T05:33:00Z">
        <w:r w:rsidDel="00F322FB">
          <w:delText xml:space="preserve">Extracting demographics from images </w:delText>
        </w:r>
      </w:del>
      <w:ins w:id="550" w:author="Barends, Lynray" w:date="2018-08-23T05:33:00Z">
        <w:r w:rsidR="00F322FB">
          <w:t>Demographic extraction</w:t>
        </w:r>
      </w:ins>
    </w:p>
    <w:p w14:paraId="5B748DE6" w14:textId="20EE2741" w:rsidR="000F245B" w:rsidRDefault="000F245B" w:rsidP="00FD368C">
      <w:pPr>
        <w:pStyle w:val="ListParagraph"/>
        <w:numPr>
          <w:ilvl w:val="0"/>
          <w:numId w:val="8"/>
        </w:numPr>
        <w:spacing w:after="0" w:line="240" w:lineRule="auto"/>
      </w:pPr>
      <w:r>
        <w:t>(1) Tool localisation</w:t>
      </w:r>
      <w:del w:id="551" w:author="Sam Norwood" w:date="2018-08-22T13:41:00Z">
        <w:r w:rsidDel="00DE5E74">
          <w:delText xml:space="preserve"> </w:delText>
        </w:r>
      </w:del>
      <w:r>
        <w:t xml:space="preserve">: In order to (a) get an idea of how many people were in the picture, and (b) get a bounding box (if required) we used Indico.io. This tool has been noted to provide </w:t>
      </w:r>
      <w:del w:id="552" w:author="Barends, Lynray" w:date="2018-08-23T06:06:00Z">
        <w:r w:rsidDel="00332D71">
          <w:delText xml:space="preserve">accurate </w:delText>
        </w:r>
      </w:del>
      <w:ins w:id="553" w:author="Barends, Lynray" w:date="2018-08-23T06:06:00Z">
        <w:r w:rsidR="00332D71">
          <w:t xml:space="preserve">results with an accuracy of X% </w:t>
        </w:r>
      </w:ins>
      <w:r>
        <w:t>[</w:t>
      </w:r>
      <w:proofErr w:type="spellStart"/>
      <w:del w:id="554" w:author="Barends, Lynray" w:date="2018-08-23T06:06:00Z">
        <w:r w:rsidDel="00332D71">
          <w:delText>look up</w:delText>
        </w:r>
      </w:del>
      <w:ins w:id="555" w:author="Barends, Lynray" w:date="2018-08-23T06:06:00Z">
        <w:r w:rsidR="00332D71">
          <w:t>offlinebias</w:t>
        </w:r>
      </w:ins>
      <w:del w:id="556" w:author="Barends, Lynray" w:date="2018-08-23T06:06:00Z">
        <w:r w:rsidDel="00332D71">
          <w:delText xml:space="preserve"> </w:delText>
        </w:r>
      </w:del>
      <w:r>
        <w:t>study</w:t>
      </w:r>
      <w:proofErr w:type="spellEnd"/>
      <w:r>
        <w:t xml:space="preserve"> ]</w:t>
      </w:r>
      <w:ins w:id="557" w:author="Sam Norwood" w:date="2018-08-22T13:42:00Z">
        <w:r w:rsidR="00DE5E74">
          <w:t>.</w:t>
        </w:r>
      </w:ins>
      <w:del w:id="558" w:author="Sam Norwood" w:date="2018-08-22T13:42:00Z">
        <w:r w:rsidDel="00DE5E74">
          <w:delText xml:space="preserve"> </w:delText>
        </w:r>
      </w:del>
    </w:p>
    <w:p w14:paraId="7B3C5084" w14:textId="6CA6EAB3" w:rsidR="00D33600" w:rsidRDefault="000F245B" w:rsidP="00D33600">
      <w:pPr>
        <w:pStyle w:val="ListParagraph"/>
        <w:numPr>
          <w:ilvl w:val="0"/>
          <w:numId w:val="8"/>
        </w:numPr>
        <w:spacing w:after="0" w:line="240" w:lineRule="auto"/>
      </w:pPr>
      <w:r>
        <w:t>(2) A</w:t>
      </w:r>
      <w:ins w:id="559" w:author="Barends, Lynray" w:date="2018-08-23T06:07:00Z">
        <w:r w:rsidR="00332D71">
          <w:t>n</w:t>
        </w:r>
      </w:ins>
      <w:del w:id="560" w:author="Barends, Lynray" w:date="2018-08-23T06:06:00Z">
        <w:r w:rsidDel="00332D71">
          <w:delText xml:space="preserve"> short</w:delText>
        </w:r>
      </w:del>
      <w:r>
        <w:t xml:space="preserve"> </w:t>
      </w:r>
      <w:ins w:id="561" w:author="Barends, Lynray" w:date="2018-08-23T06:06:00Z">
        <w:r w:rsidR="00332D71">
          <w:t>a</w:t>
        </w:r>
      </w:ins>
      <w:del w:id="562" w:author="Barends, Lynray" w:date="2018-08-23T06:06:00Z">
        <w:r w:rsidR="00E65E7F" w:rsidDel="00332D71">
          <w:delText>A</w:delText>
        </w:r>
      </w:del>
      <w:r w:rsidR="00E65E7F">
        <w:t>ssessment</w:t>
      </w:r>
      <w:r>
        <w:t xml:space="preserve"> was done of 3 possible </w:t>
      </w:r>
      <w:r w:rsidR="00E65E7F">
        <w:t>tools. We assess</w:t>
      </w:r>
      <w:ins w:id="563" w:author="Barends, Lynray" w:date="2018-08-23T06:07:00Z">
        <w:r w:rsidR="00332D71">
          <w:t>ed</w:t>
        </w:r>
      </w:ins>
      <w:r w:rsidR="00E65E7F">
        <w:t xml:space="preserve"> a set of 50 manually selected images (in order to provide a </w:t>
      </w:r>
      <w:r w:rsidR="00E65E7F" w:rsidRPr="00E65E7F">
        <w:rPr>
          <w:b/>
        </w:rPr>
        <w:t>variety of images</w:t>
      </w:r>
      <w:r w:rsidR="00E65E7F">
        <w:t xml:space="preserve">). </w:t>
      </w:r>
      <w:r w:rsidR="00D33600">
        <w:t xml:space="preserve">The three tools assed were </w:t>
      </w:r>
      <w:proofErr w:type="spellStart"/>
      <w:proofErr w:type="gramStart"/>
      <w:r w:rsidR="00D33600">
        <w:t>BetaFace</w:t>
      </w:r>
      <w:proofErr w:type="spellEnd"/>
      <w:r w:rsidR="00D33600">
        <w:t xml:space="preserve"> ,</w:t>
      </w:r>
      <w:proofErr w:type="gramEnd"/>
      <w:r w:rsidR="00D33600">
        <w:t xml:space="preserve"> Cognitive Face and </w:t>
      </w:r>
      <w:proofErr w:type="spellStart"/>
      <w:r w:rsidR="00D33600">
        <w:t>Sightcorp</w:t>
      </w:r>
      <w:proofErr w:type="spellEnd"/>
      <w:r w:rsidR="00D33600">
        <w:t xml:space="preserve"> F.A.C.E. We decided to use Cognitive Face for </w:t>
      </w:r>
      <w:ins w:id="564" w:author="Barends, Lynray" w:date="2018-08-23T06:07:00Z">
        <w:r w:rsidR="00332D71">
          <w:t>a</w:t>
        </w:r>
      </w:ins>
      <w:del w:id="565" w:author="Barends, Lynray" w:date="2018-08-23T06:07:00Z">
        <w:r w:rsidR="00D33600" w:rsidDel="00332D71">
          <w:delText>A</w:delText>
        </w:r>
      </w:del>
      <w:r w:rsidR="00D33600">
        <w:t xml:space="preserve">ge and </w:t>
      </w:r>
      <w:ins w:id="566" w:author="Barends, Lynray" w:date="2018-08-23T06:07:00Z">
        <w:r w:rsidR="00332D71">
          <w:t>g</w:t>
        </w:r>
      </w:ins>
      <w:del w:id="567" w:author="Barends, Lynray" w:date="2018-08-23T06:07:00Z">
        <w:r w:rsidR="00D33600" w:rsidDel="00332D71">
          <w:delText>G</w:delText>
        </w:r>
      </w:del>
      <w:r w:rsidR="00D33600">
        <w:t xml:space="preserve">ender, and </w:t>
      </w:r>
      <w:proofErr w:type="spellStart"/>
      <w:r w:rsidR="00D33600">
        <w:t>Sightcorp</w:t>
      </w:r>
      <w:proofErr w:type="spellEnd"/>
      <w:r w:rsidR="00D33600">
        <w:t xml:space="preserve"> for Ethnicity. The reason for not choosing </w:t>
      </w:r>
      <w:proofErr w:type="spellStart"/>
      <w:r w:rsidR="00D33600">
        <w:t>BetaFace</w:t>
      </w:r>
      <w:proofErr w:type="spellEnd"/>
      <w:r w:rsidR="00D33600">
        <w:t xml:space="preserve">, was that it gave results similar to </w:t>
      </w:r>
      <w:proofErr w:type="spellStart"/>
      <w:r w:rsidR="00D33600">
        <w:t>Sightcorp</w:t>
      </w:r>
      <w:proofErr w:type="spellEnd"/>
      <w:r w:rsidR="00D33600">
        <w:t xml:space="preserve">, however, it came at a much higher price. Cognitive </w:t>
      </w:r>
      <w:proofErr w:type="spellStart"/>
      <w:r w:rsidR="00D33600">
        <w:t>Api</w:t>
      </w:r>
      <w:proofErr w:type="spellEnd"/>
      <w:r w:rsidR="00D33600">
        <w:t xml:space="preserve"> performed better than both of these tools on Age.</w:t>
      </w:r>
    </w:p>
    <w:p w14:paraId="432FA497" w14:textId="4AD003B6" w:rsidR="00D33600" w:rsidRDefault="00D33600" w:rsidP="00D33600">
      <w:pPr>
        <w:pStyle w:val="ListParagraph"/>
        <w:numPr>
          <w:ilvl w:val="0"/>
          <w:numId w:val="8"/>
        </w:numPr>
        <w:spacing w:after="0" w:line="240" w:lineRule="auto"/>
      </w:pPr>
      <w:commentRangeStart w:id="568"/>
      <w:r>
        <w:t>(3) Once we had all our images and had decided on our tools, we then proceeded to processing only host and guest images where only 1 person was detected. We decided to do this so that we could focus on 1-on-1 relationships rather than comparing similarity between users where we may be dealing with couples</w:t>
      </w:r>
      <w:del w:id="569" w:author="Sam Norwood" w:date="2018-08-22T13:42:00Z">
        <w:r w:rsidDel="00DE5E74">
          <w:delText xml:space="preserve"> </w:delText>
        </w:r>
      </w:del>
      <w:r>
        <w:t>/</w:t>
      </w:r>
      <w:del w:id="570" w:author="Sam Norwood" w:date="2018-08-22T13:42:00Z">
        <w:r w:rsidDel="00DE5E74">
          <w:delText xml:space="preserve"> </w:delText>
        </w:r>
      </w:del>
      <w:r>
        <w:t xml:space="preserve">groups. </w:t>
      </w:r>
      <w:del w:id="571" w:author="Barends, Lynray" w:date="2018-08-23T06:08:00Z">
        <w:r w:rsidDel="00332D71">
          <w:delText>This was only done in order to sift faster through  the connections</w:delText>
        </w:r>
      </w:del>
      <w:ins w:id="572" w:author="Sam Norwood" w:date="2018-08-22T13:42:00Z">
        <w:del w:id="573" w:author="Barends, Lynray" w:date="2018-08-23T06:08:00Z">
          <w:r w:rsidR="00DE5E74" w:rsidDel="00332D71">
            <w:delText>.</w:delText>
          </w:r>
        </w:del>
      </w:ins>
      <w:del w:id="574" w:author="Sam Norwood" w:date="2018-08-22T13:42:00Z">
        <w:r w:rsidDel="00DE5E74">
          <w:delText>,</w:delText>
        </w:r>
      </w:del>
      <w:commentRangeEnd w:id="568"/>
      <w:r w:rsidR="00DE5E74">
        <w:rPr>
          <w:rStyle w:val="CommentReference"/>
        </w:rPr>
        <w:commentReference w:id="568"/>
      </w:r>
    </w:p>
    <w:p w14:paraId="43775D9D" w14:textId="6BDB1680" w:rsidR="00E65E7F" w:rsidRDefault="00E65E7F" w:rsidP="00E65E7F">
      <w:pPr>
        <w:spacing w:after="0" w:line="240" w:lineRule="auto"/>
      </w:pPr>
    </w:p>
    <w:p w14:paraId="4EFB1D6B" w14:textId="77777777" w:rsidR="00E65E7F" w:rsidRDefault="00E65E7F" w:rsidP="00E65E7F">
      <w:pPr>
        <w:spacing w:after="0" w:line="240" w:lineRule="auto"/>
      </w:pPr>
    </w:p>
    <w:p w14:paraId="63D618A3" w14:textId="7C9FD2D7" w:rsidR="00FD368C" w:rsidRDefault="00FD368C" w:rsidP="00FD368C">
      <w:pPr>
        <w:pStyle w:val="ListParagraph"/>
        <w:numPr>
          <w:ilvl w:val="0"/>
          <w:numId w:val="8"/>
        </w:numPr>
        <w:spacing w:after="0" w:line="240" w:lineRule="auto"/>
      </w:pPr>
      <w:del w:id="575" w:author="Barends, Lynray" w:date="2018-08-23T06:08:00Z">
        <w:r w:rsidDel="00332D71">
          <w:delText>For a descriptive analysis I looked at all of the images that we</w:delText>
        </w:r>
        <w:r w:rsidR="00C729E8" w:rsidDel="00332D71">
          <w:delText xml:space="preserve"> collected for hosts and guests </w:delText>
        </w:r>
      </w:del>
      <w:del w:id="576" w:author="Barends, Lynray" w:date="2018-08-23T06:09:00Z">
        <w:r w:rsidDel="00332D71">
          <w:delText xml:space="preserve"> </w:delText>
        </w:r>
      </w:del>
      <w:r w:rsidR="00C729E8">
        <w:t>[show</w:t>
      </w:r>
      <w:r>
        <w:t xml:space="preserve"> the proportions of how many people were detected in the pictures</w:t>
      </w:r>
      <w:r w:rsidR="00C729E8">
        <w:t xml:space="preserve"> for hosts and guests]</w:t>
      </w:r>
      <w:ins w:id="577" w:author="Sam Norwood" w:date="2018-08-22T13:43:00Z">
        <w:r w:rsidR="00DE5E74">
          <w:t>.</w:t>
        </w:r>
      </w:ins>
    </w:p>
    <w:p w14:paraId="277C1F6D" w14:textId="62F956CB" w:rsidR="00FD368C" w:rsidRDefault="00FD368C" w:rsidP="00332D71">
      <w:pPr>
        <w:pStyle w:val="ListParagraph"/>
        <w:spacing w:after="0" w:line="240" w:lineRule="auto"/>
        <w:pPrChange w:id="578" w:author="Barends, Lynray" w:date="2018-08-23T06:09:00Z">
          <w:pPr>
            <w:pStyle w:val="ListParagraph"/>
            <w:numPr>
              <w:numId w:val="8"/>
            </w:numPr>
            <w:spacing w:after="0" w:line="240" w:lineRule="auto"/>
            <w:ind w:hanging="360"/>
          </w:pPr>
        </w:pPrChange>
      </w:pPr>
      <w:del w:id="579" w:author="Barends, Lynray" w:date="2018-08-23T06:09:00Z">
        <w:r w:rsidDel="00332D71">
          <w:delText xml:space="preserve">I then reduced this to only those where there were only 1 person detected in the image and then further reduced the reviews from (B) to those where both guest and host had only 1 person in the image AND </w:delText>
        </w:r>
      </w:del>
      <w:ins w:id="580" w:author="Sam Norwood" w:date="2018-08-22T13:43:00Z">
        <w:del w:id="581" w:author="Barends, Lynray" w:date="2018-08-23T06:09:00Z">
          <w:r w:rsidR="00DE5E74" w:rsidDel="00332D71">
            <w:delText xml:space="preserve">and </w:delText>
          </w:r>
        </w:del>
      </w:ins>
      <w:del w:id="582" w:author="Barends, Lynray" w:date="2018-08-23T06:09:00Z">
        <w:r w:rsidDel="00332D71">
          <w:delText xml:space="preserve">the demographic tool had returned a result </w:delText>
        </w:r>
      </w:del>
    </w:p>
    <w:p w14:paraId="5FCE55E3" w14:textId="7B20B8C9" w:rsidR="00FD368C" w:rsidDel="00332D71" w:rsidRDefault="00FD368C" w:rsidP="00FD368C">
      <w:pPr>
        <w:pStyle w:val="ListParagraph"/>
        <w:numPr>
          <w:ilvl w:val="0"/>
          <w:numId w:val="8"/>
        </w:numPr>
        <w:spacing w:after="0" w:line="240" w:lineRule="auto"/>
        <w:rPr>
          <w:del w:id="583" w:author="Barends, Lynray" w:date="2018-08-23T06:09:00Z"/>
        </w:rPr>
      </w:pPr>
      <w:del w:id="584" w:author="Barends, Lynray" w:date="2018-08-23T06:09:00Z">
        <w:r w:rsidDel="00332D71">
          <w:delText>I then used this set of reviews to analyse Demographic similarity and Satisfaction – however, I did not take into account whether we had the guest profile or not (as that would have reduced the set further – and</w:delText>
        </w:r>
      </w:del>
      <w:ins w:id="585" w:author="Sam Norwood" w:date="2018-08-22T13:43:00Z">
        <w:del w:id="586" w:author="Barends, Lynray" w:date="2018-08-23T06:09:00Z">
          <w:r w:rsidR="00DE5E74" w:rsidDel="00332D71">
            <w:delText>,</w:delText>
          </w:r>
        </w:del>
      </w:ins>
      <w:del w:id="587" w:author="Barends, Lynray" w:date="2018-08-23T06:09:00Z">
        <w:r w:rsidDel="00332D71">
          <w:delText xml:space="preserve"> in this instance</w:delText>
        </w:r>
      </w:del>
      <w:ins w:id="588" w:author="Sam Norwood" w:date="2018-08-22T13:43:00Z">
        <w:del w:id="589" w:author="Barends, Lynray" w:date="2018-08-23T06:09:00Z">
          <w:r w:rsidR="00DE5E74" w:rsidDel="00332D71">
            <w:delText>,</w:delText>
          </w:r>
        </w:del>
      </w:ins>
      <w:del w:id="590" w:author="Barends, Lynray" w:date="2018-08-23T06:09:00Z">
        <w:r w:rsidDel="00332D71">
          <w:delText xml:space="preserve"> I was just concerned with Demographics and satisfaction)</w:delText>
        </w:r>
      </w:del>
      <w:ins w:id="591" w:author="Sam Norwood" w:date="2018-08-22T13:44:00Z">
        <w:del w:id="592" w:author="Barends, Lynray" w:date="2018-08-23T06:09:00Z">
          <w:r w:rsidR="00DE5E74" w:rsidDel="00332D71">
            <w:delText>.</w:delText>
          </w:r>
        </w:del>
      </w:ins>
    </w:p>
    <w:p w14:paraId="1FE22731" w14:textId="275A9CB4" w:rsidR="00C729E8" w:rsidDel="00332D71" w:rsidRDefault="00C729E8">
      <w:pPr>
        <w:rPr>
          <w:del w:id="593" w:author="Barends, Lynray" w:date="2018-08-23T06:09:00Z"/>
          <w:highlight w:val="cyan"/>
        </w:rPr>
      </w:pPr>
    </w:p>
    <w:p w14:paraId="52454ACB" w14:textId="475335D2" w:rsidR="0094293C" w:rsidRPr="003243D5" w:rsidRDefault="0094293C">
      <w:pPr>
        <w:rPr>
          <w:highlight w:val="cyan"/>
        </w:rPr>
      </w:pPr>
    </w:p>
    <w:p w14:paraId="5E449E97" w14:textId="5E372BF8" w:rsidR="0094293C" w:rsidRPr="00A4058A" w:rsidRDefault="00A4058A" w:rsidP="00332D71">
      <w:pPr>
        <w:pStyle w:val="Heading4"/>
        <w:pPrChange w:id="594" w:author="Barends, Lynray" w:date="2018-08-23T06:10:00Z">
          <w:pPr>
            <w:pStyle w:val="Heading2"/>
          </w:pPr>
        </w:pPrChange>
      </w:pPr>
      <w:del w:id="595" w:author="Barends, Lynray" w:date="2018-08-23T06:09:00Z">
        <w:r w:rsidDel="00332D71">
          <w:delText>Do they come from similar places</w:delText>
        </w:r>
      </w:del>
      <w:ins w:id="596" w:author="Barends, Lynray" w:date="2018-08-23T06:09:00Z">
        <w:r w:rsidR="00332D71">
          <w:t>Are they living in similar places</w:t>
        </w:r>
      </w:ins>
      <w:r>
        <w:t>?</w:t>
      </w:r>
    </w:p>
    <w:p w14:paraId="0E3BDC8B" w14:textId="48E8C19D" w:rsidR="00A4058A" w:rsidRDefault="00A4058A">
      <w:r>
        <w:t>We then wanted to assess whether the host and guest</w:t>
      </w:r>
      <w:ins w:id="597" w:author="Barends, Lynray" w:date="2018-08-23T06:11:00Z">
        <w:r w:rsidR="00332D71">
          <w:t>s</w:t>
        </w:r>
      </w:ins>
      <w:r>
        <w:t xml:space="preserve"> </w:t>
      </w:r>
      <w:del w:id="598" w:author="Barends, Lynray" w:date="2018-08-23T06:11:00Z">
        <w:r w:rsidDel="00332D71">
          <w:delText>coming from</w:delText>
        </w:r>
      </w:del>
      <w:ins w:id="599" w:author="Barends, Lynray" w:date="2018-08-23T06:11:00Z">
        <w:r w:rsidR="00332D71">
          <w:t>living in</w:t>
        </w:r>
      </w:ins>
      <w:r>
        <w:t xml:space="preserve"> similar places had an impact</w:t>
      </w:r>
      <w:ins w:id="600" w:author="Barends, Lynray" w:date="2018-08-23T06:11:00Z">
        <w:r w:rsidR="00332D71">
          <w:t xml:space="preserve"> on satisfaction.</w:t>
        </w:r>
      </w:ins>
    </w:p>
    <w:p w14:paraId="6C835028" w14:textId="245881C6" w:rsidR="00A4058A" w:rsidRDefault="00A4058A">
      <w:r>
        <w:t xml:space="preserve">In order to do </w:t>
      </w:r>
      <w:proofErr w:type="gramStart"/>
      <w:r>
        <w:t>this</w:t>
      </w:r>
      <w:proofErr w:type="gramEnd"/>
      <w:r>
        <w:t xml:space="preserve"> we extracted the country of the host and guest from their profile</w:t>
      </w:r>
      <w:ins w:id="601" w:author="Barends, Lynray" w:date="2018-08-23T06:11:00Z">
        <w:r w:rsidR="00332D71">
          <w:t>s</w:t>
        </w:r>
      </w:ins>
      <w:r>
        <w:t xml:space="preserve"> and made use of the country information that we obtained using [country table x]</w:t>
      </w:r>
      <w:del w:id="602" w:author="Sam Norwood" w:date="2018-08-22T13:44:00Z">
        <w:r w:rsidDel="00DE5E74">
          <w:delText xml:space="preserve"> </w:delText>
        </w:r>
      </w:del>
      <w:r>
        <w:t xml:space="preserve">. </w:t>
      </w:r>
    </w:p>
    <w:p w14:paraId="4A700117" w14:textId="72774552" w:rsidR="00AC0D84" w:rsidRDefault="00A4058A">
      <w:r>
        <w:t>Initially</w:t>
      </w:r>
      <w:ins w:id="603" w:author="Barends, Lynray" w:date="2018-08-23T06:12:00Z">
        <w:r w:rsidR="00332D71">
          <w:t>,</w:t>
        </w:r>
      </w:ins>
      <w:r>
        <w:t xml:space="preserve"> we compared the distance between representative longitude and latitude of the respective countries</w:t>
      </w:r>
      <w:r w:rsidR="00AC0D84">
        <w:t>. We then also computed an indicator of whether they were from the same country or not (1/0).</w:t>
      </w:r>
      <w:ins w:id="604" w:author="Sam Norwood" w:date="2018-08-22T13:44:00Z">
        <w:r w:rsidR="00DE5E74">
          <w:t xml:space="preserve"> </w:t>
        </w:r>
      </w:ins>
      <w:r w:rsidR="00AC0D84">
        <w:t xml:space="preserve">We also compared whether they were from the same regions or not, which can be seen in [table X]. </w:t>
      </w:r>
    </w:p>
    <w:p w14:paraId="4BAD55DB" w14:textId="647310D9" w:rsidR="00AC0D84" w:rsidRDefault="00AC0D84">
      <w:r>
        <w:t xml:space="preserve">Following this, we </w:t>
      </w:r>
      <w:del w:id="605" w:author="Barends, Lynray" w:date="2018-08-23T06:12:00Z">
        <w:r w:rsidDel="00332D71">
          <w:delText xml:space="preserve">thought </w:delText>
        </w:r>
      </w:del>
      <w:ins w:id="606" w:author="Barends, Lynray" w:date="2018-08-23T06:12:00Z">
        <w:r w:rsidR="00332D71">
          <w:t xml:space="preserve">wanted to assess whether </w:t>
        </w:r>
      </w:ins>
      <w:ins w:id="607" w:author="Barends, Lynray" w:date="2018-08-23T06:13:00Z">
        <w:r w:rsidR="00332D71">
          <w:t>hosts and guests coming from</w:t>
        </w:r>
      </w:ins>
      <w:del w:id="608" w:author="Barends, Lynray" w:date="2018-08-23T06:13:00Z">
        <w:r w:rsidDel="00332D71">
          <w:delText>that certain</w:delText>
        </w:r>
      </w:del>
      <w:r>
        <w:t xml:space="preserve"> countries </w:t>
      </w:r>
      <w:del w:id="609" w:author="Barends, Lynray" w:date="2018-08-23T06:14:00Z">
        <w:r w:rsidDel="00332D71">
          <w:delText>also have similarities in culture as a whole</w:delText>
        </w:r>
      </w:del>
      <w:ins w:id="610" w:author="Barends, Lynray" w:date="2018-08-23T06:14:00Z">
        <w:r w:rsidR="00332D71">
          <w:t xml:space="preserve">with similar culture indices result in </w:t>
        </w:r>
        <w:r w:rsidR="00F47E9F">
          <w:t>higher satisfaction</w:t>
        </w:r>
      </w:ins>
      <w:r>
        <w:t xml:space="preserve">. For this part of the study we used the values obtained by [culture study] on individualism </w:t>
      </w:r>
      <w:ins w:id="611" w:author="Barends, Lynray" w:date="2018-08-23T06:14:00Z">
        <w:r w:rsidR="00F47E9F">
          <w:t xml:space="preserve">index </w:t>
        </w:r>
      </w:ins>
      <w:r>
        <w:t xml:space="preserve">and power distance. </w:t>
      </w:r>
    </w:p>
    <w:p w14:paraId="33877AFC" w14:textId="3BA1D89A" w:rsidR="00AC0D84" w:rsidRDefault="00AC0D84">
      <w:r>
        <w:t>Definition of Individualism:</w:t>
      </w:r>
      <w:ins w:id="612" w:author="Barends, Lynray" w:date="2018-08-23T06:15:00Z">
        <w:r w:rsidR="00F47E9F">
          <w:t xml:space="preserve"> The extent to which individuals are integrated into groups. </w:t>
        </w:r>
      </w:ins>
    </w:p>
    <w:p w14:paraId="085A9F9B" w14:textId="21166E4B" w:rsidR="00AC0D84" w:rsidRDefault="00AC0D84">
      <w:r>
        <w:t xml:space="preserve">Definition of Power distance. </w:t>
      </w:r>
      <w:ins w:id="613" w:author="Barends, Lynray" w:date="2018-08-23T06:16:00Z">
        <w:r w:rsidR="00F47E9F">
          <w:t>Extent to which a country expects unequal power distributions</w:t>
        </w:r>
      </w:ins>
    </w:p>
    <w:p w14:paraId="28FCDE1E" w14:textId="0CE07C09" w:rsidR="0094293C" w:rsidRPr="007919F1" w:rsidRDefault="007919F1">
      <w:r>
        <w:t>In</w:t>
      </w:r>
      <w:r w:rsidR="00AC0D84">
        <w:t xml:space="preserve"> order to compute a similarity metric for </w:t>
      </w:r>
      <w:r>
        <w:t>these cultural differences</w:t>
      </w:r>
      <w:r w:rsidR="00AC0D84">
        <w:t xml:space="preserve"> we experimented with taking an absolute difference versus a relative difference</w:t>
      </w:r>
      <w:commentRangeStart w:id="614"/>
      <w:r w:rsidR="00AC0D84">
        <w:t xml:space="preserve">. </w:t>
      </w:r>
      <w:commentRangeEnd w:id="614"/>
      <w:r w:rsidR="00DE5E74">
        <w:rPr>
          <w:rStyle w:val="CommentReference"/>
        </w:rPr>
        <w:commentReference w:id="614"/>
      </w:r>
    </w:p>
    <w:p w14:paraId="5D3592CA" w14:textId="48E74D02" w:rsidR="007919F1" w:rsidRDefault="00F426A6" w:rsidP="007919F1">
      <w:pPr>
        <w:pStyle w:val="Heading2"/>
      </w:pPr>
      <w:r w:rsidRPr="002A5F23">
        <w:t xml:space="preserve">Personality </w:t>
      </w:r>
    </w:p>
    <w:p w14:paraId="5BC5E231" w14:textId="421487C2" w:rsidR="001F5550" w:rsidRDefault="00F47E9F">
      <w:ins w:id="615" w:author="Barends, Lynray" w:date="2018-08-23T06:18:00Z">
        <w:r>
          <w:t xml:space="preserve">It has been found that </w:t>
        </w:r>
      </w:ins>
      <w:del w:id="616" w:author="Barends, Lynray" w:date="2018-08-23T06:18:00Z">
        <w:r w:rsidR="000F245B" w:rsidRPr="000F245B" w:rsidDel="00F47E9F">
          <w:delText xml:space="preserve">Definition of personality: </w:delText>
        </w:r>
      </w:del>
      <w:del w:id="617" w:author="Sam Norwood" w:date="2018-08-22T13:45:00Z">
        <w:r w:rsidR="00027B5F" w:rsidDel="00DE5E74">
          <w:delText xml:space="preserve">* </w:delText>
        </w:r>
      </w:del>
      <w:ins w:id="618" w:author="Barends, Lynray" w:date="2018-08-23T06:18:00Z">
        <w:r>
          <w:t>p</w:t>
        </w:r>
      </w:ins>
      <w:del w:id="619" w:author="Barends, Lynray" w:date="2018-08-23T06:18:00Z">
        <w:r w:rsidR="00027B5F" w:rsidDel="00F47E9F">
          <w:delText>P</w:delText>
        </w:r>
      </w:del>
      <w:r w:rsidR="00027B5F">
        <w:t>eople respond to stimuli based on the situation they are in</w:t>
      </w:r>
      <w:ins w:id="620" w:author="Barends, Lynray" w:date="2018-08-23T06:18:00Z">
        <w:r>
          <w:t>,</w:t>
        </w:r>
      </w:ins>
      <w:r w:rsidR="00027B5F">
        <w:t xml:space="preserve"> as well as their underlying personality traits</w:t>
      </w:r>
      <w:ins w:id="621" w:author="Barends, Lynray" w:date="2018-08-23T06:18:00Z">
        <w:r>
          <w:t xml:space="preserve">. </w:t>
        </w:r>
      </w:ins>
    </w:p>
    <w:p w14:paraId="5660D697" w14:textId="67711BAF" w:rsidR="007919F1" w:rsidRPr="000F245B" w:rsidRDefault="007919F1">
      <w:del w:id="622" w:author="Barends, Lynray" w:date="2018-08-23T06:20:00Z">
        <w:r w:rsidDel="00F47E9F">
          <w:delText>As the</w:delText>
        </w:r>
      </w:del>
      <w:ins w:id="623" w:author="Barends, Lynray" w:date="2018-08-23T06:20:00Z">
        <w:r w:rsidR="00F47E9F">
          <w:t>In the</w:t>
        </w:r>
      </w:ins>
      <w:r>
        <w:t xml:space="preserve"> nature of booking a place</w:t>
      </w:r>
      <w:del w:id="624" w:author="Barends, Lynray" w:date="2018-08-23T06:20:00Z">
        <w:r w:rsidDel="00F47E9F">
          <w:delText xml:space="preserve"> is</w:delText>
        </w:r>
      </w:del>
      <w:r>
        <w:t xml:space="preserve"> online, the main method that users can assess someone’s personality is through their profile (description, motivation for using Airbnb, their past experiences, and their profile photo). We aimed to systematically assess these elements and determine how </w:t>
      </w:r>
      <w:ins w:id="625" w:author="Barends, Lynray" w:date="2018-08-23T06:21:00Z">
        <w:r w:rsidR="00F47E9F">
          <w:t>personality similarity affects satisfaction.</w:t>
        </w:r>
      </w:ins>
      <w:del w:id="626" w:author="Barends, Lynray" w:date="2018-08-23T06:21:00Z">
        <w:r w:rsidDel="00F47E9F">
          <w:delText>similar hosts and guests were to each other.</w:delText>
        </w:r>
      </w:del>
    </w:p>
    <w:p w14:paraId="251414B4" w14:textId="77777777" w:rsidR="00F47E9F" w:rsidRDefault="007A4494">
      <w:pPr>
        <w:rPr>
          <w:ins w:id="627" w:author="Barends, Lynray" w:date="2018-08-23T06:23:00Z"/>
        </w:rPr>
      </w:pPr>
      <w:r>
        <w:t xml:space="preserve">In textual personality, we can extract behavioural cues from </w:t>
      </w:r>
      <w:del w:id="628" w:author="Sam Norwood" w:date="2018-08-22T13:46:00Z">
        <w:r w:rsidDel="00DE5E74">
          <w:delText xml:space="preserve">it </w:delText>
        </w:r>
      </w:del>
      <w:ins w:id="629" w:author="Sam Norwood" w:date="2018-08-22T13:46:00Z">
        <w:r w:rsidR="00DE5E74">
          <w:t xml:space="preserve">their writing. For example, it may be </w:t>
        </w:r>
      </w:ins>
      <w:r>
        <w:t xml:space="preserve">that </w:t>
      </w:r>
      <w:del w:id="630" w:author="Sam Norwood" w:date="2018-08-22T13:46:00Z">
        <w:r w:rsidDel="00DE5E74">
          <w:delText xml:space="preserve">may </w:delText>
        </w:r>
      </w:del>
      <w:ins w:id="631" w:author="Sam Norwood" w:date="2018-08-22T13:46:00Z">
        <w:r w:rsidR="00DE5E74">
          <w:t>th</w:t>
        </w:r>
      </w:ins>
      <w:ins w:id="632" w:author="Sam Norwood" w:date="2018-08-22T13:47:00Z">
        <w:r w:rsidR="00DE5E74">
          <w:t>eir writing about X topic can help them infer something about the personality of the author.</w:t>
        </w:r>
      </w:ins>
      <w:ins w:id="633" w:author="Sam Norwood" w:date="2018-08-22T13:46:00Z">
        <w:r w:rsidR="00DE5E74">
          <w:t xml:space="preserve"> </w:t>
        </w:r>
      </w:ins>
      <w:del w:id="634" w:author="Sam Norwood" w:date="2018-08-22T13:47:00Z">
        <w:r w:rsidDel="00DE5E74">
          <w:delText xml:space="preserve">allude to the </w:delText>
        </w:r>
        <w:r w:rsidR="00027B5F" w:rsidDel="00DE5E74">
          <w:delText>author</w:delText>
        </w:r>
        <w:r w:rsidDel="00DE5E74">
          <w:delText xml:space="preserve"> being of a certain personality. </w:delText>
        </w:r>
      </w:del>
      <w:r>
        <w:t xml:space="preserve">In many studies about personality the big 5 </w:t>
      </w:r>
      <w:r w:rsidR="007919F1">
        <w:t>model</w:t>
      </w:r>
      <w:r w:rsidR="00027B5F">
        <w:t xml:space="preserve"> </w:t>
      </w:r>
      <w:r>
        <w:t xml:space="preserve">is used as the grounding research. </w:t>
      </w:r>
    </w:p>
    <w:p w14:paraId="2C885DE6" w14:textId="4D5F0D6D" w:rsidR="00027B5F" w:rsidRPr="000F245B" w:rsidRDefault="00F47E9F">
      <w:ins w:id="635" w:author="Barends, Lynray" w:date="2018-08-23T06:23:00Z">
        <w:r>
          <w:t>Previous studies have also shown that p</w:t>
        </w:r>
      </w:ins>
      <w:del w:id="636" w:author="Barends, Lynray" w:date="2018-08-23T06:23:00Z">
        <w:r w:rsidR="00027B5F" w:rsidDel="00F47E9F">
          <w:delText>P</w:delText>
        </w:r>
      </w:del>
      <w:r w:rsidR="00027B5F">
        <w:t>eople form opinions based on profile pictures</w:t>
      </w:r>
      <w:del w:id="637" w:author="Barends, Lynray" w:date="2018-08-23T06:23:00Z">
        <w:r w:rsidR="00027B5F" w:rsidDel="00F47E9F">
          <w:delText>, and form impressions</w:delText>
        </w:r>
      </w:del>
      <w:r w:rsidR="00027B5F">
        <w:t xml:space="preserve"> before they have even met</w:t>
      </w:r>
      <w:ins w:id="638" w:author="Barends, Lynray" w:date="2018-08-23T06:23:00Z">
        <w:r>
          <w:t xml:space="preserve"> someone</w:t>
        </w:r>
      </w:ins>
      <w:r w:rsidR="00027B5F">
        <w:t xml:space="preserve">. </w:t>
      </w:r>
    </w:p>
    <w:p w14:paraId="07FF1716" w14:textId="69DAF199" w:rsidR="00F426A6" w:rsidRPr="00F47E9F" w:rsidRDefault="00F426A6">
      <w:pPr>
        <w:rPr>
          <w:b/>
          <w:rPrChange w:id="639" w:author="Barends, Lynray" w:date="2018-08-23T06:24:00Z">
            <w:rPr/>
          </w:rPrChange>
        </w:rPr>
      </w:pPr>
      <w:r w:rsidRPr="00F47E9F">
        <w:rPr>
          <w:b/>
          <w:rPrChange w:id="640" w:author="Barends, Lynray" w:date="2018-08-23T06:24:00Z">
            <w:rPr/>
          </w:rPrChange>
        </w:rPr>
        <w:t xml:space="preserve">Big 5 </w:t>
      </w:r>
    </w:p>
    <w:p w14:paraId="615EF839" w14:textId="01E798E5" w:rsidR="00027B5F" w:rsidRDefault="00D47DAC">
      <w:r>
        <w:t>O(Openness):</w:t>
      </w:r>
    </w:p>
    <w:p w14:paraId="2CE14895" w14:textId="57F06C52" w:rsidR="00D47DAC" w:rsidRDefault="00D47DAC">
      <w:r>
        <w:t>C</w:t>
      </w:r>
      <w:ins w:id="641" w:author="Barends, Lynray" w:date="2018-08-23T03:38:00Z">
        <w:r w:rsidR="002A3188">
          <w:t xml:space="preserve"> </w:t>
        </w:r>
      </w:ins>
      <w:r>
        <w:t>(Conscientiousness)</w:t>
      </w:r>
    </w:p>
    <w:p w14:paraId="3F684725" w14:textId="3D785AE8" w:rsidR="00D47DAC" w:rsidRDefault="00D47DAC">
      <w:r>
        <w:lastRenderedPageBreak/>
        <w:t>E</w:t>
      </w:r>
      <w:ins w:id="642" w:author="Barends, Lynray" w:date="2018-08-23T03:38:00Z">
        <w:r w:rsidR="002A3188">
          <w:t xml:space="preserve"> </w:t>
        </w:r>
      </w:ins>
      <w:r>
        <w:t>(Extraversion):</w:t>
      </w:r>
    </w:p>
    <w:p w14:paraId="148177D5" w14:textId="4D445D4F" w:rsidR="00D47DAC" w:rsidRDefault="00D47DAC">
      <w:r>
        <w:t>A</w:t>
      </w:r>
      <w:ins w:id="643" w:author="Barends, Lynray" w:date="2018-08-23T03:38:00Z">
        <w:r w:rsidR="002A3188">
          <w:t xml:space="preserve"> </w:t>
        </w:r>
      </w:ins>
      <w:r>
        <w:t>(Agreeableness)</w:t>
      </w:r>
    </w:p>
    <w:p w14:paraId="6EAB5037" w14:textId="2BE3A9A8" w:rsidR="00D47DAC" w:rsidDel="002A3188" w:rsidRDefault="00D47DAC">
      <w:pPr>
        <w:rPr>
          <w:del w:id="644" w:author="Barends, Lynray" w:date="2018-08-23T03:33:00Z"/>
        </w:rPr>
      </w:pPr>
      <w:r>
        <w:t>N</w:t>
      </w:r>
      <w:ins w:id="645" w:author="Barends, Lynray" w:date="2018-08-23T03:38:00Z">
        <w:r w:rsidR="002A3188">
          <w:t xml:space="preserve"> </w:t>
        </w:r>
      </w:ins>
      <w:r>
        <w:t>(</w:t>
      </w:r>
      <w:proofErr w:type="spellStart"/>
      <w:r>
        <w:t>Neurotism</w:t>
      </w:r>
      <w:proofErr w:type="spellEnd"/>
      <w:r>
        <w:t xml:space="preserve"> or emotional stability)</w:t>
      </w:r>
    </w:p>
    <w:p w14:paraId="53553914" w14:textId="17D9CA14" w:rsidR="00D47DAC" w:rsidRPr="000F245B" w:rsidRDefault="00D47DAC"/>
    <w:p w14:paraId="3048C53E" w14:textId="40CE7900" w:rsidR="00F426A6" w:rsidRPr="000F245B" w:rsidRDefault="00F426A6">
      <w:r w:rsidRPr="000F245B">
        <w:t>What method did we choose – mixture of linguistic cues &amp; elements from profile, (besides using features previously disc</w:t>
      </w:r>
      <w:r w:rsidR="007919F1">
        <w:t>ussed (important for similarity</w:t>
      </w:r>
      <w:r w:rsidRPr="000F245B">
        <w:t xml:space="preserve">) </w:t>
      </w:r>
    </w:p>
    <w:p w14:paraId="6D767831" w14:textId="25E8944B" w:rsidR="007919F1" w:rsidRDefault="007919F1" w:rsidP="007919F1">
      <w:pPr>
        <w:pStyle w:val="Heading2"/>
      </w:pPr>
      <w:r>
        <w:t xml:space="preserve">Motivations </w:t>
      </w:r>
    </w:p>
    <w:p w14:paraId="668DCE6C" w14:textId="138E6B03" w:rsidR="007919F1" w:rsidRDefault="004A1806" w:rsidP="007919F1">
      <w:r>
        <w:t xml:space="preserve">Previous studies have focused on whether a user is </w:t>
      </w:r>
      <w:ins w:id="646" w:author="Sam Norwood" w:date="2018-08-22T15:44:00Z">
        <w:r w:rsidR="00A629A1">
          <w:t xml:space="preserve">either primarily motivated by </w:t>
        </w:r>
      </w:ins>
      <w:r>
        <w:t>business or social</w:t>
      </w:r>
      <w:ins w:id="647" w:author="Sam Norwood" w:date="2018-08-22T15:44:00Z">
        <w:r w:rsidR="00A629A1">
          <w:t xml:space="preserve"> </w:t>
        </w:r>
        <w:del w:id="648" w:author="Barends, Lynray" w:date="2018-08-23T06:25:00Z">
          <w:r w:rsidR="00A629A1" w:rsidDel="00AB22DF">
            <w:delText>considerations.</w:delText>
          </w:r>
        </w:del>
      </w:ins>
      <w:del w:id="649" w:author="Barends, Lynray" w:date="2018-08-23T06:25:00Z">
        <w:r w:rsidDel="00AB22DF">
          <w:delText xml:space="preserve">ly motivated. </w:delText>
        </w:r>
      </w:del>
      <w:ins w:id="650" w:author="Barends, Lynray" w:date="2018-08-23T06:25:00Z">
        <w:r w:rsidR="00AB22DF">
          <w:t xml:space="preserve">interactions. </w:t>
        </w:r>
      </w:ins>
      <w:r>
        <w:t>[</w:t>
      </w:r>
      <w:proofErr w:type="spellStart"/>
      <w:r>
        <w:t>SocialStudy</w:t>
      </w:r>
      <w:proofErr w:type="spellEnd"/>
      <w:r>
        <w:t>] generated a dictionary based on what users talk about in their reviews. This dictionary contains 4 main themes:</w:t>
      </w:r>
    </w:p>
    <w:p w14:paraId="06656D28" w14:textId="77777777" w:rsidR="004A1806" w:rsidRDefault="004A1806" w:rsidP="004A1806">
      <w:pPr>
        <w:pStyle w:val="ListParagraph"/>
        <w:numPr>
          <w:ilvl w:val="0"/>
          <w:numId w:val="11"/>
        </w:numPr>
      </w:pPr>
      <w:r>
        <w:t xml:space="preserve">Property </w:t>
      </w:r>
    </w:p>
    <w:p w14:paraId="5E7B274A" w14:textId="77777777" w:rsidR="004A1806" w:rsidRDefault="004A1806" w:rsidP="004A1806">
      <w:pPr>
        <w:pStyle w:val="ListParagraph"/>
        <w:numPr>
          <w:ilvl w:val="0"/>
          <w:numId w:val="11"/>
        </w:numPr>
      </w:pPr>
      <w:r>
        <w:t>Location</w:t>
      </w:r>
    </w:p>
    <w:p w14:paraId="3E4AD259" w14:textId="77777777" w:rsidR="004A1806" w:rsidRDefault="004A1806" w:rsidP="004A1806">
      <w:pPr>
        <w:pStyle w:val="ListParagraph"/>
        <w:numPr>
          <w:ilvl w:val="0"/>
          <w:numId w:val="11"/>
        </w:numPr>
      </w:pPr>
      <w:r>
        <w:t xml:space="preserve">Professional conduct </w:t>
      </w:r>
    </w:p>
    <w:p w14:paraId="44A2C6AD" w14:textId="577464D1" w:rsidR="004A1806" w:rsidRDefault="004A1806" w:rsidP="004A1806">
      <w:pPr>
        <w:pStyle w:val="ListParagraph"/>
        <w:numPr>
          <w:ilvl w:val="0"/>
          <w:numId w:val="11"/>
        </w:numPr>
      </w:pPr>
      <w:r>
        <w:t xml:space="preserve">Social Interaction </w:t>
      </w:r>
    </w:p>
    <w:p w14:paraId="32F9B851" w14:textId="56E7D897" w:rsidR="004A1806" w:rsidRDefault="004A1806" w:rsidP="004A1806">
      <w:pPr>
        <w:rPr>
          <w:ins w:id="651" w:author="Barends, Lynray" w:date="2018-08-23T06:27:00Z"/>
        </w:rPr>
      </w:pPr>
      <w:r>
        <w:t xml:space="preserve">The first two are more focused on the listing alone, whereas the last two speak about the interactions they had with </w:t>
      </w:r>
      <w:del w:id="652" w:author="Barends, Lynray" w:date="2018-08-23T06:25:00Z">
        <w:r w:rsidDel="00AB22DF">
          <w:delText>the host</w:delText>
        </w:r>
      </w:del>
      <w:ins w:id="653" w:author="Barends, Lynray" w:date="2018-08-23T06:25:00Z">
        <w:r w:rsidR="00AB22DF">
          <w:t>people</w:t>
        </w:r>
      </w:ins>
      <w:r>
        <w:t xml:space="preserve">. </w:t>
      </w:r>
    </w:p>
    <w:p w14:paraId="176CFA44" w14:textId="16BAAD8F" w:rsidR="00AB22DF" w:rsidRDefault="00AB22DF" w:rsidP="004A1806">
      <w:ins w:id="654" w:author="Barends, Lynray" w:date="2018-08-23T06:27:00Z">
        <w:r>
          <w:t>[</w:t>
        </w:r>
      </w:ins>
      <w:ins w:id="655" w:author="Barends, Lynray" w:date="2018-08-23T06:28:00Z">
        <w:r>
          <w:t>Talk about Dictionary construction</w:t>
        </w:r>
        <w:r>
          <w:t>]</w:t>
        </w:r>
      </w:ins>
    </w:p>
    <w:p w14:paraId="69720F37" w14:textId="53C8C21F" w:rsidR="004A1806" w:rsidRDefault="004A1806" w:rsidP="004A1806">
      <w:r>
        <w:t>We analysed the reviews of hosts and guests in order to explore how often they spoke about each theme. From this we could then assess how business minded</w:t>
      </w:r>
      <w:del w:id="656" w:author="Sam Norwood" w:date="2018-08-22T15:45:00Z">
        <w:r w:rsidDel="00A629A1">
          <w:delText xml:space="preserve"> </w:delText>
        </w:r>
      </w:del>
      <w:r>
        <w:t>/</w:t>
      </w:r>
      <w:del w:id="657" w:author="Sam Norwood" w:date="2018-08-22T15:45:00Z">
        <w:r w:rsidDel="00A629A1">
          <w:delText xml:space="preserve"> </w:delText>
        </w:r>
      </w:del>
      <w:r>
        <w:t>socially minded they are. We used this in order to compare the host and guest</w:t>
      </w:r>
      <w:ins w:id="658" w:author="Sam Norwood" w:date="2018-08-22T15:45:00Z">
        <w:r w:rsidR="00A629A1">
          <w:t>’</w:t>
        </w:r>
      </w:ins>
      <w:r>
        <w:t xml:space="preserve">s motivations </w:t>
      </w:r>
    </w:p>
    <w:p w14:paraId="17DCC0C4" w14:textId="0517C0E4" w:rsidR="007919F1" w:rsidRPr="007919F1" w:rsidRDefault="004A1806" w:rsidP="007919F1">
      <w:pPr>
        <w:pStyle w:val="Heading2"/>
      </w:pPr>
      <w:r>
        <w:t>How do they describe themselves?</w:t>
      </w:r>
    </w:p>
    <w:p w14:paraId="4A3BFFC7" w14:textId="5C0A39B3" w:rsidR="004A1806" w:rsidRDefault="004A1806" w:rsidP="004A1806">
      <w:r>
        <w:t xml:space="preserve">Users of the </w:t>
      </w:r>
      <w:del w:id="659" w:author="Sam Norwood" w:date="2018-08-22T15:46:00Z">
        <w:r w:rsidDel="00A629A1">
          <w:delText>AirBnb</w:delText>
        </w:r>
      </w:del>
      <w:ins w:id="660" w:author="Sam Norwood" w:date="2018-08-22T15:46:00Z">
        <w:r w:rsidR="00A629A1">
          <w:t>Airbnb</w:t>
        </w:r>
      </w:ins>
      <w:r>
        <w:t xml:space="preserve"> platform have an area in which they are able to tell other users about themselves, where they come </w:t>
      </w:r>
      <w:proofErr w:type="gramStart"/>
      <w:r>
        <w:t xml:space="preserve">from </w:t>
      </w:r>
      <w:ins w:id="661" w:author="Barends, Lynray" w:date="2018-08-23T06:26:00Z">
        <w:r w:rsidR="00AB22DF">
          <w:t>,</w:t>
        </w:r>
      </w:ins>
      <w:r>
        <w:t>and</w:t>
      </w:r>
      <w:proofErr w:type="gramEnd"/>
      <w:r>
        <w:t xml:space="preserve"> what their interests are. </w:t>
      </w:r>
      <w:r w:rsidR="00EE0DA4">
        <w:t xml:space="preserve">Using this information, we extracted topics that hosts and guests talked about. </w:t>
      </w:r>
    </w:p>
    <w:p w14:paraId="58ECD356" w14:textId="7BE35B2A" w:rsidR="00AB22DF" w:rsidRDefault="00AB22DF" w:rsidP="004A1806">
      <w:pPr>
        <w:rPr>
          <w:ins w:id="662" w:author="Barends, Lynray" w:date="2018-08-23T06:27:00Z"/>
        </w:rPr>
      </w:pPr>
      <w:ins w:id="663" w:author="Barends, Lynray" w:date="2018-08-23T06:27:00Z">
        <w:r>
          <w:t>[</w:t>
        </w:r>
        <w:r>
          <w:t xml:space="preserve">Talk about </w:t>
        </w:r>
        <w:r>
          <w:t xml:space="preserve">empath </w:t>
        </w:r>
        <w:proofErr w:type="gramStart"/>
        <w:r>
          <w:t>tool ]</w:t>
        </w:r>
        <w:proofErr w:type="gramEnd"/>
      </w:ins>
    </w:p>
    <w:p w14:paraId="158BBBAB" w14:textId="6C537643" w:rsidR="00EE0DA4" w:rsidRDefault="00EE0DA4" w:rsidP="004A1806">
      <w:r>
        <w:t xml:space="preserve">Using the Empath tool, which has a set of X categories, we formed an occurrence vector for both host and guest. Using these </w:t>
      </w:r>
      <w:proofErr w:type="gramStart"/>
      <w:r>
        <w:t>vectors</w:t>
      </w:r>
      <w:proofErr w:type="gramEnd"/>
      <w:r>
        <w:t xml:space="preserve"> we could compute a cosine similarity between the two profiles based on the content of their description entries. </w:t>
      </w:r>
    </w:p>
    <w:p w14:paraId="5F3E890D" w14:textId="58F1FF06" w:rsidR="00EE0DA4" w:rsidDel="00AB22DF" w:rsidRDefault="00EE0DA4" w:rsidP="007919F1">
      <w:pPr>
        <w:rPr>
          <w:del w:id="664" w:author="Barends, Lynray" w:date="2018-08-23T06:27:00Z"/>
        </w:rPr>
      </w:pPr>
      <w:r>
        <w:t>It should, however, be noted that only X% of hosts had non-empty profiles and X% of guests</w:t>
      </w:r>
      <w:del w:id="665" w:author="Sam Norwood" w:date="2018-08-22T15:47:00Z">
        <w:r w:rsidDel="00A629A1">
          <w:delText xml:space="preserve"> </w:delText>
        </w:r>
      </w:del>
      <w:r>
        <w:t xml:space="preserve">. Merging the two, only 30% of host-guest interactions had both host and guest with non-empty profiles. From the </w:t>
      </w:r>
      <w:del w:id="666" w:author="Sam Norwood" w:date="2018-08-22T15:47:00Z">
        <w:r w:rsidDel="00A629A1">
          <w:delText>non empty</w:delText>
        </w:r>
      </w:del>
      <w:ins w:id="667" w:author="Sam Norwood" w:date="2018-08-22T15:47:00Z">
        <w:r w:rsidR="00A629A1">
          <w:t>non-empty</w:t>
        </w:r>
      </w:ins>
      <w:r>
        <w:t xml:space="preserve"> profiles the distribution of profile length was positively skewed for both host and guest.</w:t>
      </w:r>
    </w:p>
    <w:p w14:paraId="5E90C417" w14:textId="3665EEDA" w:rsidR="007919F1" w:rsidDel="00AB22DF" w:rsidRDefault="007919F1" w:rsidP="007919F1">
      <w:pPr>
        <w:rPr>
          <w:del w:id="668" w:author="Barends, Lynray" w:date="2018-08-23T06:27:00Z"/>
        </w:rPr>
      </w:pPr>
      <w:del w:id="669" w:author="Barends, Lynray" w:date="2018-08-23T06:27:00Z">
        <w:r w:rsidRPr="007919F1" w:rsidDel="00AB22DF">
          <w:delText xml:space="preserve">Top words and subjects – from descriptive words </w:delText>
        </w:r>
      </w:del>
    </w:p>
    <w:p w14:paraId="4FE026C1" w14:textId="29E90AE3" w:rsidR="00EE0DA4" w:rsidDel="00AB22DF" w:rsidRDefault="00EE0DA4" w:rsidP="007919F1">
      <w:pPr>
        <w:rPr>
          <w:del w:id="670" w:author="Barends, Lynray" w:date="2018-08-23T06:27:00Z"/>
        </w:rPr>
      </w:pPr>
      <w:del w:id="671" w:author="Barends, Lynray" w:date="2018-08-23T06:27:00Z">
        <w:r w:rsidDel="00AB22DF">
          <w:delText xml:space="preserve">Talk about </w:delText>
        </w:r>
      </w:del>
      <w:del w:id="672" w:author="Barends, Lynray" w:date="2018-08-23T03:34:00Z">
        <w:r w:rsidDel="002A3188">
          <w:delText xml:space="preserve"> </w:delText>
        </w:r>
      </w:del>
      <w:del w:id="673" w:author="Barends, Lynray" w:date="2018-08-23T06:27:00Z">
        <w:r w:rsidDel="00AB22DF">
          <w:delText xml:space="preserve">empath tool </w:delText>
        </w:r>
      </w:del>
    </w:p>
    <w:p w14:paraId="72BF7E18" w14:textId="55A931C9" w:rsidR="007919F1" w:rsidRPr="007919F1" w:rsidDel="00AB22DF" w:rsidRDefault="00EE0DA4" w:rsidP="007919F1">
      <w:pPr>
        <w:rPr>
          <w:del w:id="674" w:author="Barends, Lynray" w:date="2018-08-23T06:27:00Z"/>
        </w:rPr>
      </w:pPr>
      <w:del w:id="675" w:author="Barends, Lynray" w:date="2018-08-23T06:27:00Z">
        <w:r w:rsidDel="00AB22DF">
          <w:delText>Talk about Dictionary construction</w:delText>
        </w:r>
      </w:del>
    </w:p>
    <w:p w14:paraId="37555375" w14:textId="5C2D421B" w:rsidR="007919F1" w:rsidRPr="007919F1" w:rsidDel="00AB22DF" w:rsidRDefault="007919F1" w:rsidP="007919F1">
      <w:pPr>
        <w:rPr>
          <w:del w:id="676" w:author="Barends, Lynray" w:date="2018-08-23T06:27:00Z"/>
        </w:rPr>
      </w:pPr>
      <w:del w:id="677" w:author="Barends, Lynray" w:date="2018-08-23T06:27:00Z">
        <w:r w:rsidRPr="007919F1" w:rsidDel="00AB22DF">
          <w:delText>Reviews</w:delText>
        </w:r>
      </w:del>
    </w:p>
    <w:p w14:paraId="5F6F8957" w14:textId="7335FE1A" w:rsidR="007919F1" w:rsidRPr="007919F1" w:rsidDel="00525060" w:rsidRDefault="007919F1" w:rsidP="007919F1">
      <w:pPr>
        <w:rPr>
          <w:del w:id="678" w:author="Barends, Lynray" w:date="2018-08-23T05:02:00Z"/>
        </w:rPr>
      </w:pPr>
      <w:del w:id="679" w:author="Barends, Lynray" w:date="2018-08-23T05:02:00Z">
        <w:r w:rsidRPr="007919F1" w:rsidDel="00525060">
          <w:delText xml:space="preserve">IDEA : Annotate profiles by themes </w:delText>
        </w:r>
      </w:del>
    </w:p>
    <w:p w14:paraId="54F4C6A4" w14:textId="7962274C" w:rsidR="007919F1" w:rsidRPr="007919F1" w:rsidDel="00525060" w:rsidRDefault="007919F1" w:rsidP="007919F1">
      <w:pPr>
        <w:rPr>
          <w:del w:id="680" w:author="Barends, Lynray" w:date="2018-08-23T05:02:00Z"/>
        </w:rPr>
      </w:pPr>
      <w:del w:id="681" w:author="Barends, Lynray" w:date="2018-08-23T05:02:00Z">
        <w:r w:rsidRPr="007919F1" w:rsidDel="00525060">
          <w:delText xml:space="preserve">IDEA – look at semantria , Watson, rapidanalyser </w:delText>
        </w:r>
      </w:del>
    </w:p>
    <w:p w14:paraId="4D755AF8" w14:textId="458A988D" w:rsidR="007919F1" w:rsidRPr="007919F1" w:rsidDel="00525060" w:rsidRDefault="007919F1" w:rsidP="007919F1">
      <w:pPr>
        <w:rPr>
          <w:del w:id="682" w:author="Barends, Lynray" w:date="2018-08-23T05:02:00Z"/>
        </w:rPr>
      </w:pPr>
      <w:del w:id="683" w:author="Barends, Lynray" w:date="2018-08-23T05:02:00Z">
        <w:r w:rsidRPr="007919F1" w:rsidDel="00525060">
          <w:delText xml:space="preserve">IDEA : LDA classifier </w:delText>
        </w:r>
      </w:del>
    </w:p>
    <w:p w14:paraId="2CE2E7A0" w14:textId="77777777" w:rsidR="007919F1" w:rsidRPr="007919F1" w:rsidRDefault="007919F1" w:rsidP="007919F1"/>
    <w:p w14:paraId="6D0111FE" w14:textId="422C0860" w:rsidR="009D0602" w:rsidRDefault="007919F1" w:rsidP="007919F1">
      <w:pPr>
        <w:pStyle w:val="Heading2"/>
      </w:pPr>
      <w:r>
        <w:t>Language Cues</w:t>
      </w:r>
    </w:p>
    <w:p w14:paraId="2E4A23F7" w14:textId="636000D8" w:rsidR="00EE0DA4" w:rsidRDefault="00EE0DA4" w:rsidP="00EE0DA4">
      <w:pPr>
        <w:rPr>
          <w:ins w:id="684" w:author="Barends, Lynray" w:date="2018-08-23T06:36:00Z"/>
        </w:rPr>
      </w:pPr>
      <w:r>
        <w:t xml:space="preserve">There have been multiple studies </w:t>
      </w:r>
      <w:ins w:id="685" w:author="Barends, Lynray" w:date="2018-08-23T06:35:00Z">
        <w:r w:rsidR="00AB22DF">
          <w:t>using linguistic cues in order to</w:t>
        </w:r>
      </w:ins>
      <w:ins w:id="686" w:author="Barends, Lynray" w:date="2018-08-23T06:36:00Z">
        <w:r w:rsidR="00211052">
          <w:t xml:space="preserve"> predict personalities. </w:t>
        </w:r>
      </w:ins>
    </w:p>
    <w:p w14:paraId="750D4A5D" w14:textId="453CA587" w:rsidR="00211052" w:rsidRPr="00014C33" w:rsidDel="00211052" w:rsidRDefault="00211052" w:rsidP="00EE0DA4">
      <w:pPr>
        <w:rPr>
          <w:del w:id="687" w:author="Barends, Lynray" w:date="2018-08-23T06:38:00Z"/>
          <w:highlight w:val="red"/>
          <w:rPrChange w:id="688" w:author="Barends, Lynray" w:date="2018-08-23T06:53:00Z">
            <w:rPr>
              <w:del w:id="689" w:author="Barends, Lynray" w:date="2018-08-23T06:38:00Z"/>
            </w:rPr>
          </w:rPrChange>
        </w:rPr>
      </w:pPr>
      <w:ins w:id="690" w:author="Barends, Lynray" w:date="2018-08-23T06:38:00Z">
        <w:r w:rsidRPr="00EE0DA4" w:rsidDel="00211052">
          <w:t xml:space="preserve"> </w:t>
        </w:r>
      </w:ins>
      <w:ins w:id="691" w:author="Barends, Lynray" w:date="2018-08-23T06:53:00Z">
        <w:r w:rsidR="00014C33" w:rsidRPr="00014C33">
          <w:rPr>
            <w:highlight w:val="red"/>
            <w:rPrChange w:id="692" w:author="Barends, Lynray" w:date="2018-08-23T06:53:00Z">
              <w:rPr/>
            </w:rPrChange>
          </w:rPr>
          <w:t>[</w:t>
        </w:r>
      </w:ins>
    </w:p>
    <w:p w14:paraId="7942E260" w14:textId="106FB7DF" w:rsidR="00211052" w:rsidRPr="00014C33" w:rsidRDefault="00FF0E5C" w:rsidP="007919F1">
      <w:pPr>
        <w:rPr>
          <w:ins w:id="693" w:author="Barends, Lynray" w:date="2018-08-23T06:53:00Z"/>
          <w:highlight w:val="red"/>
          <w:rPrChange w:id="694" w:author="Barends, Lynray" w:date="2018-08-23T06:53:00Z">
            <w:rPr>
              <w:ins w:id="695" w:author="Barends, Lynray" w:date="2018-08-23T06:53:00Z"/>
            </w:rPr>
          </w:rPrChange>
        </w:rPr>
      </w:pPr>
      <w:r w:rsidRPr="00014C33">
        <w:rPr>
          <w:highlight w:val="red"/>
          <w:rPrChange w:id="696" w:author="Barends, Lynray" w:date="2018-08-23T06:53:00Z">
            <w:rPr/>
          </w:rPrChange>
        </w:rPr>
        <w:t>Table Explaining the Cues and how they relate to the different big 5 metrics</w:t>
      </w:r>
      <w:ins w:id="697" w:author="Barends, Lynray" w:date="2018-08-23T06:28:00Z">
        <w:r w:rsidR="00AB22DF" w:rsidRPr="00014C33">
          <w:rPr>
            <w:highlight w:val="red"/>
            <w:rPrChange w:id="698" w:author="Barends, Lynray" w:date="2018-08-23T06:53:00Z">
              <w:rPr/>
            </w:rPrChange>
          </w:rPr>
          <w:t>]</w:t>
        </w:r>
      </w:ins>
    </w:p>
    <w:p w14:paraId="3D73EA1A" w14:textId="77777777" w:rsidR="00014C33" w:rsidRPr="00014C33" w:rsidRDefault="00014C33" w:rsidP="00014C33">
      <w:pPr>
        <w:pStyle w:val="Heading4"/>
        <w:rPr>
          <w:ins w:id="699" w:author="Barends, Lynray" w:date="2018-08-23T06:53:00Z"/>
          <w:highlight w:val="red"/>
          <w:rPrChange w:id="700" w:author="Barends, Lynray" w:date="2018-08-23T06:53:00Z">
            <w:rPr>
              <w:ins w:id="701" w:author="Barends, Lynray" w:date="2018-08-23T06:53:00Z"/>
            </w:rPr>
          </w:rPrChange>
        </w:rPr>
      </w:pPr>
      <w:ins w:id="702" w:author="Barends, Lynray" w:date="2018-08-23T06:53:00Z">
        <w:r w:rsidRPr="00014C33">
          <w:rPr>
            <w:highlight w:val="red"/>
            <w:rPrChange w:id="703" w:author="Barends, Lynray" w:date="2018-08-23T06:53:00Z">
              <w:rPr/>
            </w:rPrChange>
          </w:rPr>
          <w:lastRenderedPageBreak/>
          <w:t xml:space="preserve">Formality </w:t>
        </w:r>
      </w:ins>
    </w:p>
    <w:p w14:paraId="28ED94D8" w14:textId="2E3BBFDF" w:rsidR="00014C33" w:rsidRDefault="00014C33" w:rsidP="007919F1">
      <w:pPr>
        <w:rPr>
          <w:ins w:id="704" w:author="Barends, Lynray" w:date="2018-08-23T06:40:00Z"/>
        </w:rPr>
      </w:pPr>
      <w:ins w:id="705" w:author="Barends, Lynray" w:date="2018-08-23T06:53:00Z">
        <w:r w:rsidRPr="00014C33">
          <w:rPr>
            <w:rFonts w:ascii="Times New Roman" w:hAnsi="Times New Roman" w:cs="Times New Roman"/>
            <w:highlight w:val="red"/>
            <w:lang w:val="en-US"/>
            <w:rPrChange w:id="706" w:author="Barends, Lynray" w:date="2018-08-23T06:53:00Z">
              <w:rPr>
                <w:rFonts w:ascii="Times New Roman" w:hAnsi="Times New Roman" w:cs="Times New Roman"/>
                <w:lang w:val="en-US"/>
              </w:rPr>
            </w:rPrChange>
          </w:rPr>
          <w:t xml:space="preserve">In </w:t>
        </w:r>
        <w:proofErr w:type="spellStart"/>
        <w:r w:rsidRPr="00014C33">
          <w:rPr>
            <w:rFonts w:ascii="Times New Roman" w:hAnsi="Times New Roman" w:cs="Times New Roman"/>
            <w:highlight w:val="red"/>
            <w:lang w:val="en-US"/>
            <w:rPrChange w:id="707" w:author="Barends, Lynray" w:date="2018-08-23T06:53:00Z">
              <w:rPr>
                <w:rFonts w:ascii="Times New Roman" w:hAnsi="Times New Roman" w:cs="Times New Roman"/>
                <w:lang w:val="en-US"/>
              </w:rPr>
            </w:rPrChange>
          </w:rPr>
          <w:t>Heylighen</w:t>
        </w:r>
        <w:proofErr w:type="spellEnd"/>
        <w:r w:rsidRPr="00014C33">
          <w:rPr>
            <w:rFonts w:ascii="Times New Roman" w:hAnsi="Times New Roman" w:cs="Times New Roman"/>
            <w:highlight w:val="red"/>
            <w:lang w:val="en-US"/>
            <w:rPrChange w:id="708" w:author="Barends, Lynray" w:date="2018-08-23T06:53:00Z">
              <w:rPr>
                <w:rFonts w:ascii="Times New Roman" w:hAnsi="Times New Roman" w:cs="Times New Roman"/>
                <w:lang w:val="en-US"/>
              </w:rPr>
            </w:rPrChange>
          </w:rPr>
          <w:t xml:space="preserve"> and </w:t>
        </w:r>
        <w:proofErr w:type="spellStart"/>
        <w:r w:rsidRPr="00014C33">
          <w:rPr>
            <w:rFonts w:ascii="Times New Roman" w:hAnsi="Times New Roman" w:cs="Times New Roman"/>
            <w:highlight w:val="red"/>
            <w:lang w:val="en-US"/>
            <w:rPrChange w:id="709" w:author="Barends, Lynray" w:date="2018-08-23T06:53:00Z">
              <w:rPr>
                <w:rFonts w:ascii="Times New Roman" w:hAnsi="Times New Roman" w:cs="Times New Roman"/>
                <w:lang w:val="en-US"/>
              </w:rPr>
            </w:rPrChange>
          </w:rPr>
          <w:t>Dewaele</w:t>
        </w:r>
        <w:proofErr w:type="spellEnd"/>
        <w:r w:rsidRPr="00014C33">
          <w:rPr>
            <w:rFonts w:ascii="Times New Roman" w:hAnsi="Times New Roman" w:cs="Times New Roman"/>
            <w:highlight w:val="red"/>
            <w:lang w:val="en-US"/>
            <w:rPrChange w:id="710" w:author="Barends, Lynray" w:date="2018-08-23T06:53:00Z">
              <w:rPr>
                <w:rFonts w:ascii="Times New Roman" w:hAnsi="Times New Roman" w:cs="Times New Roman"/>
                <w:lang w:val="en-US"/>
              </w:rPr>
            </w:rPrChange>
          </w:rPr>
          <w:t xml:space="preserve"> (2002) ‘s study on personality they propose a metric, which they have termed Formality, which has shown to correlate positively with introversion, education level and the femininity of a speaker</w:t>
        </w:r>
        <w:r>
          <w:rPr>
            <w:rFonts w:ascii="Times New Roman" w:hAnsi="Times New Roman" w:cs="Times New Roman"/>
            <w:lang w:val="en-US"/>
          </w:rPr>
          <w:t xml:space="preserve"> </w:t>
        </w:r>
      </w:ins>
    </w:p>
    <w:tbl>
      <w:tblPr>
        <w:tblStyle w:val="TableGrid"/>
        <w:tblW w:w="0" w:type="auto"/>
        <w:tblLook w:val="04A0" w:firstRow="1" w:lastRow="0" w:firstColumn="1" w:lastColumn="0" w:noHBand="0" w:noVBand="1"/>
        <w:tblPrChange w:id="711" w:author="Barends, Lynray" w:date="2018-08-23T06:45:00Z">
          <w:tblPr>
            <w:tblStyle w:val="TableGrid"/>
            <w:tblW w:w="0" w:type="auto"/>
            <w:tblLook w:val="04A0" w:firstRow="1" w:lastRow="0" w:firstColumn="1" w:lastColumn="0" w:noHBand="0" w:noVBand="1"/>
          </w:tblPr>
        </w:tblPrChange>
      </w:tblPr>
      <w:tblGrid>
        <w:gridCol w:w="1842"/>
        <w:gridCol w:w="7168"/>
        <w:tblGridChange w:id="712">
          <w:tblGrid>
            <w:gridCol w:w="4505"/>
            <w:gridCol w:w="4505"/>
          </w:tblGrid>
        </w:tblGridChange>
      </w:tblGrid>
      <w:tr w:rsidR="00211052" w14:paraId="5AC10AFD" w14:textId="77777777" w:rsidTr="00211052">
        <w:trPr>
          <w:ins w:id="713" w:author="Barends, Lynray" w:date="2018-08-23T06:45:00Z"/>
        </w:trPr>
        <w:tc>
          <w:tcPr>
            <w:tcW w:w="1413" w:type="dxa"/>
            <w:tcPrChange w:id="714" w:author="Barends, Lynray" w:date="2018-08-23T06:45:00Z">
              <w:tcPr>
                <w:tcW w:w="4505" w:type="dxa"/>
              </w:tcPr>
            </w:tcPrChange>
          </w:tcPr>
          <w:p w14:paraId="367AA895" w14:textId="1A1C6437" w:rsidR="00211052" w:rsidRDefault="00211052" w:rsidP="007919F1">
            <w:pPr>
              <w:rPr>
                <w:ins w:id="715" w:author="Barends, Lynray" w:date="2018-08-23T06:45:00Z"/>
              </w:rPr>
            </w:pPr>
            <w:ins w:id="716" w:author="Barends, Lynray" w:date="2018-08-23T06:45:00Z">
              <w:r>
                <w:t>Trait</w:t>
              </w:r>
            </w:ins>
          </w:p>
        </w:tc>
        <w:tc>
          <w:tcPr>
            <w:tcW w:w="7597" w:type="dxa"/>
            <w:tcPrChange w:id="717" w:author="Barends, Lynray" w:date="2018-08-23T06:45:00Z">
              <w:tcPr>
                <w:tcW w:w="4505" w:type="dxa"/>
              </w:tcPr>
            </w:tcPrChange>
          </w:tcPr>
          <w:p w14:paraId="1AA22DBA" w14:textId="0C4BD3A2" w:rsidR="00211052" w:rsidRDefault="00211052" w:rsidP="007919F1">
            <w:pPr>
              <w:rPr>
                <w:ins w:id="718" w:author="Barends, Lynray" w:date="2018-08-23T06:45:00Z"/>
              </w:rPr>
            </w:pPr>
            <w:ins w:id="719" w:author="Barends, Lynray" w:date="2018-08-23T06:45:00Z">
              <w:r>
                <w:t>Characteristics</w:t>
              </w:r>
            </w:ins>
          </w:p>
        </w:tc>
      </w:tr>
      <w:tr w:rsidR="00211052" w14:paraId="445C9B94" w14:textId="77777777" w:rsidTr="00211052">
        <w:trPr>
          <w:ins w:id="720" w:author="Barends, Lynray" w:date="2018-08-23T06:45:00Z"/>
        </w:trPr>
        <w:tc>
          <w:tcPr>
            <w:tcW w:w="1413" w:type="dxa"/>
            <w:tcPrChange w:id="721" w:author="Barends, Lynray" w:date="2018-08-23T06:45:00Z">
              <w:tcPr>
                <w:tcW w:w="4505" w:type="dxa"/>
              </w:tcPr>
            </w:tcPrChange>
          </w:tcPr>
          <w:p w14:paraId="3ACF849F" w14:textId="71316EA3" w:rsidR="00211052" w:rsidRDefault="00211052" w:rsidP="007919F1">
            <w:pPr>
              <w:rPr>
                <w:ins w:id="722" w:author="Barends, Lynray" w:date="2018-08-23T06:45:00Z"/>
              </w:rPr>
            </w:pPr>
            <w:ins w:id="723" w:author="Barends, Lynray" w:date="2018-08-23T06:45:00Z">
              <w:r>
                <w:t>Extraversion</w:t>
              </w:r>
            </w:ins>
          </w:p>
        </w:tc>
        <w:tc>
          <w:tcPr>
            <w:tcW w:w="7597" w:type="dxa"/>
            <w:tcPrChange w:id="724" w:author="Barends, Lynray" w:date="2018-08-23T06:45:00Z">
              <w:tcPr>
                <w:tcW w:w="4505" w:type="dxa"/>
              </w:tcPr>
            </w:tcPrChange>
          </w:tcPr>
          <w:p w14:paraId="461F9324" w14:textId="57B9D978" w:rsidR="00211052" w:rsidRDefault="00592FA6" w:rsidP="007919F1">
            <w:pPr>
              <w:rPr>
                <w:ins w:id="725" w:author="Barends, Lynray" w:date="2018-08-23T06:45:00Z"/>
              </w:rPr>
            </w:pPr>
            <w:ins w:id="726" w:author="Barends, Lynray" w:date="2018-08-23T06:46:00Z">
              <w:r>
                <w:t xml:space="preserve">High </w:t>
              </w:r>
            </w:ins>
            <w:ins w:id="727" w:author="Barends, Lynray" w:date="2018-08-23T06:45:00Z">
              <w:r>
                <w:t xml:space="preserve">Average WC*, </w:t>
              </w:r>
            </w:ins>
            <w:ins w:id="728" w:author="Barends, Lynray" w:date="2018-08-23T06:46:00Z">
              <w:r>
                <w:t xml:space="preserve">High positive emotion words, high use of first person singular pronouns, High number of </w:t>
              </w:r>
              <w:proofErr w:type="spellStart"/>
              <w:proofErr w:type="gramStart"/>
              <w:r>
                <w:t>verbs,adverbs</w:t>
              </w:r>
              <w:proofErr w:type="gramEnd"/>
              <w:r>
                <w:t>,pronouns</w:t>
              </w:r>
              <w:proofErr w:type="spellEnd"/>
              <w:r>
                <w:t>, low number of negations, low words per sentence, low number of articles, low diversity of words, low diversity of POS, low formality</w:t>
              </w:r>
            </w:ins>
            <w:ins w:id="729" w:author="Barends, Lynray" w:date="2018-08-23T06:50:00Z">
              <w:r w:rsidR="00014C33">
                <w:t>, low number of negative words</w:t>
              </w:r>
            </w:ins>
          </w:p>
        </w:tc>
      </w:tr>
      <w:tr w:rsidR="00211052" w14:paraId="0B29D536" w14:textId="77777777" w:rsidTr="00211052">
        <w:trPr>
          <w:ins w:id="730" w:author="Barends, Lynray" w:date="2018-08-23T06:45:00Z"/>
        </w:trPr>
        <w:tc>
          <w:tcPr>
            <w:tcW w:w="1413" w:type="dxa"/>
            <w:tcPrChange w:id="731" w:author="Barends, Lynray" w:date="2018-08-23T06:45:00Z">
              <w:tcPr>
                <w:tcW w:w="4505" w:type="dxa"/>
              </w:tcPr>
            </w:tcPrChange>
          </w:tcPr>
          <w:p w14:paraId="2FC94BE4" w14:textId="58EEAD90" w:rsidR="00211052" w:rsidRDefault="00592FA6" w:rsidP="007919F1">
            <w:pPr>
              <w:rPr>
                <w:ins w:id="732" w:author="Barends, Lynray" w:date="2018-08-23T06:45:00Z"/>
              </w:rPr>
            </w:pPr>
            <w:ins w:id="733" w:author="Barends, Lynray" w:date="2018-08-23T06:48:00Z">
              <w:r>
                <w:t>Openness to experience</w:t>
              </w:r>
            </w:ins>
          </w:p>
        </w:tc>
        <w:tc>
          <w:tcPr>
            <w:tcW w:w="7597" w:type="dxa"/>
            <w:tcPrChange w:id="734" w:author="Barends, Lynray" w:date="2018-08-23T06:45:00Z">
              <w:tcPr>
                <w:tcW w:w="4505" w:type="dxa"/>
              </w:tcPr>
            </w:tcPrChange>
          </w:tcPr>
          <w:p w14:paraId="58713C79" w14:textId="078AA4EE" w:rsidR="00211052" w:rsidRDefault="00592FA6" w:rsidP="007919F1">
            <w:pPr>
              <w:rPr>
                <w:ins w:id="735" w:author="Barends, Lynray" w:date="2018-08-23T06:45:00Z"/>
              </w:rPr>
            </w:pPr>
            <w:ins w:id="736" w:author="Barends, Lynray" w:date="2018-08-23T06:48:00Z">
              <w:r>
                <w:t>High number of unique words, high number of longer words (&gt;6</w:t>
              </w:r>
            </w:ins>
            <w:ins w:id="737" w:author="Barends, Lynray" w:date="2018-08-23T06:49:00Z">
              <w:r>
                <w:t xml:space="preserve"> letters</w:t>
              </w:r>
            </w:ins>
            <w:ins w:id="738" w:author="Barends, Lynray" w:date="2018-08-23T06:48:00Z">
              <w:r>
                <w:t>)</w:t>
              </w:r>
            </w:ins>
            <w:ins w:id="739" w:author="Barends, Lynray" w:date="2018-08-23T06:49:00Z">
              <w:r>
                <w:t xml:space="preserve">, high tentative </w:t>
              </w:r>
              <w:r w:rsidR="00014C33">
                <w:t xml:space="preserve">words, low </w:t>
              </w:r>
              <w:proofErr w:type="gramStart"/>
              <w:r w:rsidR="00014C33">
                <w:t>first person</w:t>
              </w:r>
              <w:proofErr w:type="gramEnd"/>
              <w:r w:rsidR="00014C33">
                <w:t xml:space="preserve"> singular pronouns, low number of present tense words, low number of articles</w:t>
              </w:r>
            </w:ins>
          </w:p>
        </w:tc>
      </w:tr>
      <w:tr w:rsidR="00211052" w14:paraId="3D9596E1" w14:textId="77777777" w:rsidTr="00211052">
        <w:trPr>
          <w:ins w:id="740" w:author="Barends, Lynray" w:date="2018-08-23T06:45:00Z"/>
        </w:trPr>
        <w:tc>
          <w:tcPr>
            <w:tcW w:w="1413" w:type="dxa"/>
            <w:tcPrChange w:id="741" w:author="Barends, Lynray" w:date="2018-08-23T06:45:00Z">
              <w:tcPr>
                <w:tcW w:w="4505" w:type="dxa"/>
              </w:tcPr>
            </w:tcPrChange>
          </w:tcPr>
          <w:p w14:paraId="5EE537A1" w14:textId="2FBFBD86" w:rsidR="00211052" w:rsidRDefault="00014C33" w:rsidP="007919F1">
            <w:pPr>
              <w:rPr>
                <w:ins w:id="742" w:author="Barends, Lynray" w:date="2018-08-23T06:45:00Z"/>
              </w:rPr>
            </w:pPr>
            <w:proofErr w:type="spellStart"/>
            <w:ins w:id="743" w:author="Barends, Lynray" w:date="2018-08-23T06:50:00Z">
              <w:r>
                <w:t>Neurotism</w:t>
              </w:r>
            </w:ins>
            <w:proofErr w:type="spellEnd"/>
          </w:p>
        </w:tc>
        <w:tc>
          <w:tcPr>
            <w:tcW w:w="7597" w:type="dxa"/>
            <w:tcPrChange w:id="744" w:author="Barends, Lynray" w:date="2018-08-23T06:45:00Z">
              <w:tcPr>
                <w:tcW w:w="4505" w:type="dxa"/>
              </w:tcPr>
            </w:tcPrChange>
          </w:tcPr>
          <w:p w14:paraId="1A94127A" w14:textId="5B2C5701" w:rsidR="00211052" w:rsidRDefault="00014C33" w:rsidP="007919F1">
            <w:pPr>
              <w:rPr>
                <w:ins w:id="745" w:author="Barends, Lynray" w:date="2018-08-23T06:45:00Z"/>
              </w:rPr>
            </w:pPr>
            <w:ins w:id="746" w:author="Barends, Lynray" w:date="2018-08-23T06:50:00Z">
              <w:r>
                <w:t xml:space="preserve">High number of </w:t>
              </w:r>
              <w:proofErr w:type="spellStart"/>
              <w:r>
                <w:t>qst</w:t>
              </w:r>
              <w:proofErr w:type="spellEnd"/>
              <w:r>
                <w:t xml:space="preserve"> person singular pronouns, high number of negative emotions, low number of positive words, low number of articles, high number of </w:t>
              </w:r>
            </w:ins>
            <w:ins w:id="747" w:author="Barends, Lynray" w:date="2018-08-23T06:51:00Z">
              <w:r>
                <w:t>swear words</w:t>
              </w:r>
            </w:ins>
          </w:p>
        </w:tc>
      </w:tr>
      <w:tr w:rsidR="00211052" w14:paraId="21BBA6D1" w14:textId="77777777" w:rsidTr="00211052">
        <w:trPr>
          <w:ins w:id="748" w:author="Barends, Lynray" w:date="2018-08-23T06:45:00Z"/>
        </w:trPr>
        <w:tc>
          <w:tcPr>
            <w:tcW w:w="1413" w:type="dxa"/>
            <w:tcPrChange w:id="749" w:author="Barends, Lynray" w:date="2018-08-23T06:45:00Z">
              <w:tcPr>
                <w:tcW w:w="4505" w:type="dxa"/>
              </w:tcPr>
            </w:tcPrChange>
          </w:tcPr>
          <w:p w14:paraId="2ECA174C" w14:textId="63C558DB" w:rsidR="00211052" w:rsidRDefault="00014C33" w:rsidP="007919F1">
            <w:pPr>
              <w:rPr>
                <w:ins w:id="750" w:author="Barends, Lynray" w:date="2018-08-23T06:45:00Z"/>
              </w:rPr>
            </w:pPr>
            <w:ins w:id="751" w:author="Barends, Lynray" w:date="2018-08-23T06:51:00Z">
              <w:r>
                <w:t>Agreeableness</w:t>
              </w:r>
            </w:ins>
          </w:p>
        </w:tc>
        <w:tc>
          <w:tcPr>
            <w:tcW w:w="7597" w:type="dxa"/>
            <w:tcPrChange w:id="752" w:author="Barends, Lynray" w:date="2018-08-23T06:45:00Z">
              <w:tcPr>
                <w:tcW w:w="4505" w:type="dxa"/>
              </w:tcPr>
            </w:tcPrChange>
          </w:tcPr>
          <w:p w14:paraId="19EC851F" w14:textId="2C63AB0C" w:rsidR="00211052" w:rsidRDefault="00014C33" w:rsidP="007919F1">
            <w:pPr>
              <w:rPr>
                <w:ins w:id="753" w:author="Barends, Lynray" w:date="2018-08-23T06:45:00Z"/>
              </w:rPr>
            </w:pPr>
            <w:ins w:id="754" w:author="Barends, Lynray" w:date="2018-08-23T06:51:00Z">
              <w:r>
                <w:t xml:space="preserve">High number of use of “to”, high number of really positive words, low number of negative words, High number of first </w:t>
              </w:r>
              <w:proofErr w:type="gramStart"/>
              <w:r>
                <w:t>person ,</w:t>
              </w:r>
              <w:proofErr w:type="gramEnd"/>
              <w:r>
                <w:t xml:space="preserve"> high number of articles</w:t>
              </w:r>
            </w:ins>
          </w:p>
        </w:tc>
      </w:tr>
      <w:tr w:rsidR="00211052" w14:paraId="5D99FC62" w14:textId="77777777" w:rsidTr="00211052">
        <w:trPr>
          <w:ins w:id="755" w:author="Barends, Lynray" w:date="2018-08-23T06:45:00Z"/>
        </w:trPr>
        <w:tc>
          <w:tcPr>
            <w:tcW w:w="1413" w:type="dxa"/>
            <w:tcPrChange w:id="756" w:author="Barends, Lynray" w:date="2018-08-23T06:45:00Z">
              <w:tcPr>
                <w:tcW w:w="4505" w:type="dxa"/>
              </w:tcPr>
            </w:tcPrChange>
          </w:tcPr>
          <w:p w14:paraId="36FB6E60" w14:textId="0A386842" w:rsidR="00211052" w:rsidRDefault="00014C33" w:rsidP="007919F1">
            <w:pPr>
              <w:rPr>
                <w:ins w:id="757" w:author="Barends, Lynray" w:date="2018-08-23T06:45:00Z"/>
              </w:rPr>
            </w:pPr>
            <w:ins w:id="758" w:author="Barends, Lynray" w:date="2018-08-23T06:52:00Z">
              <w:r>
                <w:t>Conscientiousness</w:t>
              </w:r>
            </w:ins>
          </w:p>
        </w:tc>
        <w:tc>
          <w:tcPr>
            <w:tcW w:w="7597" w:type="dxa"/>
            <w:tcPrChange w:id="759" w:author="Barends, Lynray" w:date="2018-08-23T06:45:00Z">
              <w:tcPr>
                <w:tcW w:w="4505" w:type="dxa"/>
              </w:tcPr>
            </w:tcPrChange>
          </w:tcPr>
          <w:p w14:paraId="66C63988" w14:textId="48A5B3A5" w:rsidR="00211052" w:rsidRDefault="00014C33" w:rsidP="007919F1">
            <w:pPr>
              <w:rPr>
                <w:ins w:id="760" w:author="Barends, Lynray" w:date="2018-08-23T06:45:00Z"/>
              </w:rPr>
            </w:pPr>
            <w:ins w:id="761" w:author="Barends, Lynray" w:date="2018-08-23T06:52:00Z">
              <w:r>
                <w:t>Low number of article words, low number of negative emotion words, low number of tentative words, low number of unique words, high number of positive words</w:t>
              </w:r>
            </w:ins>
          </w:p>
        </w:tc>
      </w:tr>
    </w:tbl>
    <w:p w14:paraId="23B975FB" w14:textId="51E62B69" w:rsidR="00211052" w:rsidRDefault="00014C33" w:rsidP="00014C33">
      <w:pPr>
        <w:pStyle w:val="ListParagraph"/>
        <w:numPr>
          <w:ilvl w:val="0"/>
          <w:numId w:val="15"/>
        </w:numPr>
        <w:rPr>
          <w:ins w:id="762" w:author="Barends, Lynray" w:date="2018-08-23T06:44:00Z"/>
        </w:rPr>
        <w:pPrChange w:id="763" w:author="Barends, Lynray" w:date="2018-08-23T06:54:00Z">
          <w:pPr/>
        </w:pPrChange>
      </w:pPr>
      <w:ins w:id="764" w:author="Barends, Lynray" w:date="2018-08-23T06:54:00Z">
        <w:r>
          <w:t>Average words count – averaged over each piece of text from user i.e. word count was calculated for each review and profile separately then averaged for each user.</w:t>
        </w:r>
      </w:ins>
    </w:p>
    <w:p w14:paraId="2EDE0730" w14:textId="1913B2A7" w:rsidR="00211052" w:rsidRDefault="00211052" w:rsidP="007919F1">
      <w:pPr>
        <w:rPr>
          <w:ins w:id="765" w:author="Barends, Lynray" w:date="2018-08-23T06:38:00Z"/>
        </w:rPr>
      </w:pPr>
      <w:ins w:id="766" w:author="Barends, Lynray" w:date="2018-08-23T06:38:00Z">
        <w:r>
          <w:t xml:space="preserve">Decided to calculate values for all users based on text from their profiles and reviews (that they have given). </w:t>
        </w:r>
      </w:ins>
      <w:ins w:id="767" w:author="Barends, Lynray" w:date="2018-08-23T06:40:00Z">
        <w:r>
          <w:t>From these values we converted these values into categories -&gt; high, average, low. Furthermore, for each trait we calculated how many of the characteristics that user had portrayed given the text. This resulted in a measure for each trait.</w:t>
        </w:r>
      </w:ins>
    </w:p>
    <w:p w14:paraId="3AE75775" w14:textId="79A67BD0" w:rsidR="00211052" w:rsidRDefault="00211052" w:rsidP="007919F1">
      <w:pPr>
        <w:rPr>
          <w:ins w:id="768" w:author="Barends, Lynray" w:date="2018-08-23T06:43:00Z"/>
        </w:rPr>
      </w:pPr>
      <w:ins w:id="769" w:author="Barends, Lynray" w:date="2018-08-23T06:38:00Z">
        <w:r>
          <w:t>As many profiles were empty, we decided to concatenated user profiles with reviews they have given (and we have retrieved).</w:t>
        </w:r>
      </w:ins>
    </w:p>
    <w:p w14:paraId="02E19C75" w14:textId="22C556CE" w:rsidR="00014C33" w:rsidRDefault="00211052" w:rsidP="00014C33">
      <w:pPr>
        <w:rPr>
          <w:ins w:id="770" w:author="Barends, Lynray" w:date="2018-08-23T06:56:00Z"/>
        </w:rPr>
      </w:pPr>
      <w:ins w:id="771" w:author="Barends, Lynray" w:date="2018-08-23T06:43:00Z">
        <w:r>
          <w:t>[</w:t>
        </w:r>
        <w:proofErr w:type="gramStart"/>
        <w:r>
          <w:t>TODO :</w:t>
        </w:r>
        <w:proofErr w:type="gramEnd"/>
        <w:r>
          <w:t xml:space="preserve"> sample study using online </w:t>
        </w:r>
        <w:proofErr w:type="spellStart"/>
        <w:r>
          <w:t>api</w:t>
        </w:r>
        <w:proofErr w:type="spellEnd"/>
        <w:r>
          <w:t>]</w:t>
        </w:r>
      </w:ins>
      <w:ins w:id="772" w:author="Barends, Lynray" w:date="2018-08-23T06:56:00Z">
        <w:r w:rsidR="008106B1">
          <w:t xml:space="preserve"> </w:t>
        </w:r>
      </w:ins>
    </w:p>
    <w:p w14:paraId="079FEA04" w14:textId="43C84E29" w:rsidR="008106B1" w:rsidRDefault="008106B1" w:rsidP="008106B1">
      <w:ins w:id="773" w:author="Barends, Lynray" w:date="2018-08-23T06:56:00Z">
        <w:r>
          <w:t xml:space="preserve">[TODO May want to exclude current recipient review </w:t>
        </w:r>
        <w:proofErr w:type="gramStart"/>
        <w:r>
          <w:t>out ]</w:t>
        </w:r>
      </w:ins>
      <w:proofErr w:type="gramEnd"/>
    </w:p>
    <w:p w14:paraId="1C0AC3BA" w14:textId="7BE064E2" w:rsidR="007919F1" w:rsidDel="00014C33" w:rsidRDefault="007919F1" w:rsidP="007919F1">
      <w:pPr>
        <w:pStyle w:val="Heading4"/>
        <w:rPr>
          <w:del w:id="774" w:author="Barends, Lynray" w:date="2018-08-23T06:53:00Z"/>
        </w:rPr>
      </w:pPr>
      <w:del w:id="775" w:author="Barends, Lynray" w:date="2018-08-23T03:07:00Z">
        <w:r w:rsidRPr="00A4058A" w:rsidDel="008252AB">
          <w:delText>Education</w:delText>
        </w:r>
        <w:r w:rsidDel="008252AB">
          <w:delText xml:space="preserve"> Level  </w:delText>
        </w:r>
      </w:del>
    </w:p>
    <w:p w14:paraId="64037522" w14:textId="6BFAD2A3" w:rsidR="007919F1" w:rsidRPr="00824C8A" w:rsidDel="00014C33" w:rsidRDefault="007919F1" w:rsidP="007919F1">
      <w:pPr>
        <w:rPr>
          <w:del w:id="776" w:author="Barends, Lynray" w:date="2018-08-23T06:53:00Z"/>
        </w:rPr>
      </w:pPr>
      <w:del w:id="777" w:author="Barends, Lynray" w:date="2018-08-23T06:53:00Z">
        <w:r w:rsidDel="00014C33">
          <w:rPr>
            <w:rFonts w:ascii="Times New Roman" w:hAnsi="Times New Roman" w:cs="Times New Roman"/>
            <w:lang w:val="en-US"/>
          </w:rPr>
          <w:delText>In Heylighen and Dewaele (2002) ‘s study on personality they propose a metric, which they have termed Formality, which has shown to correla</w:delText>
        </w:r>
        <w:r w:rsidR="00CF21C8" w:rsidDel="00014C33">
          <w:rPr>
            <w:rFonts w:ascii="Times New Roman" w:hAnsi="Times New Roman" w:cs="Times New Roman"/>
            <w:lang w:val="en-US"/>
          </w:rPr>
          <w:delText>te positively with introversion</w:delText>
        </w:r>
        <w:r w:rsidDel="00014C33">
          <w:rPr>
            <w:rFonts w:ascii="Times New Roman" w:hAnsi="Times New Roman" w:cs="Times New Roman"/>
            <w:lang w:val="en-US"/>
          </w:rPr>
          <w:delText xml:space="preserve">, education level and the femininity of a speaker </w:delText>
        </w:r>
      </w:del>
    </w:p>
    <w:p w14:paraId="009C562F" w14:textId="08A2F06A" w:rsidR="00F426A6" w:rsidRPr="000F245B" w:rsidRDefault="00F426A6"/>
    <w:p w14:paraId="6DEDD3D8" w14:textId="6F93FEDF" w:rsidR="00F426A6" w:rsidRPr="000F245B" w:rsidRDefault="00F426A6" w:rsidP="0078147B">
      <w:pPr>
        <w:pStyle w:val="Heading3"/>
      </w:pPr>
      <w:r w:rsidRPr="000F245B">
        <w:t xml:space="preserve">Exploration metric </w:t>
      </w:r>
    </w:p>
    <w:p w14:paraId="66D91348" w14:textId="78512B3A" w:rsidR="00CF21C8" w:rsidRDefault="00CF21C8" w:rsidP="007919F1">
      <w:r>
        <w:t xml:space="preserve">As </w:t>
      </w:r>
      <w:del w:id="778" w:author="Sam Norwood" w:date="2018-08-22T15:48:00Z">
        <w:r w:rsidDel="00A629A1">
          <w:delText xml:space="preserve">majority </w:delText>
        </w:r>
      </w:del>
      <w:ins w:id="779" w:author="Sam Norwood" w:date="2018-08-22T15:48:00Z">
        <w:r w:rsidR="00A629A1">
          <w:t xml:space="preserve">the primary function </w:t>
        </w:r>
      </w:ins>
      <w:r>
        <w:t>of Airbnb is focused on offering accommodation to travellers, we wanted to investigate whether the hosts were travellers themselves</w:t>
      </w:r>
      <w:del w:id="780" w:author="Barends, Lynray" w:date="2018-08-23T06:28:00Z">
        <w:r w:rsidDel="00AB22DF">
          <w:delText xml:space="preserve"> (?)</w:delText>
        </w:r>
      </w:del>
      <w:r>
        <w:t>. We did this by assessing:</w:t>
      </w:r>
    </w:p>
    <w:p w14:paraId="1B9295AE" w14:textId="77777777" w:rsidR="00AB22DF" w:rsidRDefault="00CF21C8" w:rsidP="00CF21C8">
      <w:pPr>
        <w:pStyle w:val="ListParagraph"/>
        <w:numPr>
          <w:ilvl w:val="0"/>
          <w:numId w:val="13"/>
        </w:numPr>
        <w:rPr>
          <w:ins w:id="781" w:author="Barends, Lynray" w:date="2018-08-23T06:30:00Z"/>
        </w:rPr>
      </w:pPr>
      <w:r>
        <w:t xml:space="preserve">Whether the host has used Airbnb as a guest before. This could tell us whether they could possibly know what </w:t>
      </w:r>
      <w:ins w:id="782" w:author="Barends, Lynray" w:date="2018-08-23T06:29:00Z">
        <w:r w:rsidR="00AB22DF">
          <w:t xml:space="preserve">makes a </w:t>
        </w:r>
        <w:proofErr w:type="gramStart"/>
        <w:r w:rsidR="00AB22DF">
          <w:t>guests</w:t>
        </w:r>
        <w:proofErr w:type="gramEnd"/>
        <w:r w:rsidR="00AB22DF">
          <w:t xml:space="preserve"> stay positive.</w:t>
        </w:r>
      </w:ins>
    </w:p>
    <w:p w14:paraId="610799CB" w14:textId="61968040" w:rsidR="00CF21C8" w:rsidRDefault="00AB22DF" w:rsidP="00AB22DF">
      <w:pPr>
        <w:pStyle w:val="ListParagraph"/>
        <w:numPr>
          <w:ilvl w:val="0"/>
          <w:numId w:val="13"/>
        </w:numPr>
      </w:pPr>
      <w:ins w:id="783" w:author="Barends, Lynray" w:date="2018-08-23T06:30:00Z">
        <w:r w:rsidRPr="000F245B">
          <w:t xml:space="preserve">This is </w:t>
        </w:r>
        <w:proofErr w:type="gramStart"/>
        <w:r w:rsidRPr="000F245B">
          <w:t xml:space="preserve">important </w:t>
        </w:r>
        <w:r>
          <w:t>,</w:t>
        </w:r>
        <w:r w:rsidRPr="000F245B">
          <w:t>because</w:t>
        </w:r>
        <w:proofErr w:type="gramEnd"/>
        <w:r w:rsidRPr="000F245B">
          <w:t xml:space="preserve"> Airbnb </w:t>
        </w:r>
        <w:r>
          <w:t xml:space="preserve">is </w:t>
        </w:r>
        <w:r w:rsidRPr="000F245B">
          <w:t>all about living in someone else</w:t>
        </w:r>
        <w:r>
          <w:t>’</w:t>
        </w:r>
        <w:r w:rsidRPr="000F245B">
          <w:t xml:space="preserve">s place, respecting their culture and space. </w:t>
        </w:r>
        <w:r>
          <w:t>Simply b</w:t>
        </w:r>
        <w:r w:rsidRPr="000F245B">
          <w:t xml:space="preserve">eing a host may </w:t>
        </w:r>
        <w:r>
          <w:t>not expose you to</w:t>
        </w:r>
        <w:r w:rsidRPr="000F245B">
          <w:t xml:space="preserve"> some of the troubles that may come with being a guest. </w:t>
        </w:r>
        <w:commentRangeStart w:id="784"/>
        <w:r w:rsidRPr="000F245B">
          <w:t>Things that you may not notice</w:t>
        </w:r>
        <w:commentRangeEnd w:id="784"/>
        <w:r>
          <w:rPr>
            <w:rStyle w:val="CommentReference"/>
          </w:rPr>
          <w:commentReference w:id="784"/>
        </w:r>
        <w:r w:rsidRPr="000F245B">
          <w:t xml:space="preserve">. Experience of being a guest gives you the perspective to look inwardly and ask yourself what </w:t>
        </w:r>
        <w:proofErr w:type="gramStart"/>
        <w:r w:rsidRPr="000F245B">
          <w:t>would I</w:t>
        </w:r>
        <w:proofErr w:type="gramEnd"/>
        <w:r w:rsidRPr="000F245B">
          <w:t xml:space="preserve"> want if I was travelling</w:t>
        </w:r>
        <w:r>
          <w:t>.</w:t>
        </w:r>
      </w:ins>
      <w:del w:id="785" w:author="Barends, Lynray" w:date="2018-08-23T06:29:00Z">
        <w:r w:rsidR="00CF21C8" w:rsidDel="00AB22DF">
          <w:delText xml:space="preserve">a guest </w:delText>
        </w:r>
      </w:del>
      <w:del w:id="786" w:author="Barends, Lynray" w:date="2018-08-23T06:28:00Z">
        <w:r w:rsidR="00CF21C8" w:rsidDel="00AB22DF">
          <w:delText>would be wanting in a stay</w:delText>
        </w:r>
      </w:del>
      <w:ins w:id="787" w:author="Sam Norwood" w:date="2018-08-22T15:48:00Z">
        <w:del w:id="788" w:author="Barends, Lynray" w:date="2018-08-23T06:28:00Z">
          <w:r w:rsidR="00A629A1" w:rsidDel="00AB22DF">
            <w:delText>.</w:delText>
          </w:r>
        </w:del>
      </w:ins>
      <w:del w:id="789" w:author="Barends, Lynray" w:date="2018-08-23T06:28:00Z">
        <w:r w:rsidR="00CF21C8" w:rsidDel="00AB22DF">
          <w:delText xml:space="preserve"> </w:delText>
        </w:r>
      </w:del>
    </w:p>
    <w:p w14:paraId="35F12093" w14:textId="797E4366" w:rsidR="00CF21C8" w:rsidRDefault="00CF21C8" w:rsidP="00CF21C8">
      <w:pPr>
        <w:pStyle w:val="ListParagraph"/>
        <w:numPr>
          <w:ilvl w:val="0"/>
          <w:numId w:val="13"/>
        </w:numPr>
      </w:pPr>
      <w:r>
        <w:lastRenderedPageBreak/>
        <w:t xml:space="preserve">How many times has the host used Airbnb as guest, and where </w:t>
      </w:r>
      <w:del w:id="790" w:author="Sam Norwood" w:date="2018-08-22T15:48:00Z">
        <w:r w:rsidDel="00A629A1">
          <w:delText xml:space="preserve">have </w:delText>
        </w:r>
      </w:del>
      <w:r>
        <w:t xml:space="preserve">they </w:t>
      </w:r>
      <w:ins w:id="791" w:author="Sam Norwood" w:date="2018-08-22T15:48:00Z">
        <w:r w:rsidR="00A629A1">
          <w:t xml:space="preserve">have </w:t>
        </w:r>
      </w:ins>
      <w:r>
        <w:t>gone</w:t>
      </w:r>
      <w:ins w:id="792" w:author="Sam Norwood" w:date="2018-08-22T15:48:00Z">
        <w:r w:rsidR="00A629A1">
          <w:t>.</w:t>
        </w:r>
      </w:ins>
      <w:del w:id="793" w:author="Sam Norwood" w:date="2018-08-22T15:48:00Z">
        <w:r w:rsidDel="00A629A1">
          <w:delText>?</w:delText>
        </w:r>
      </w:del>
      <w:r>
        <w:t xml:space="preserve"> Do they normally go to the same area or do they explore different places</w:t>
      </w:r>
      <w:ins w:id="794" w:author="Sam Norwood" w:date="2018-08-22T15:49:00Z">
        <w:r w:rsidR="00A629A1">
          <w:t>?</w:t>
        </w:r>
      </w:ins>
      <w:del w:id="795" w:author="Sam Norwood" w:date="2018-08-22T15:49:00Z">
        <w:r w:rsidDel="00A629A1">
          <w:delText xml:space="preserve">. </w:delText>
        </w:r>
      </w:del>
    </w:p>
    <w:p w14:paraId="75320678" w14:textId="4F329CED" w:rsidR="00FF0E5C" w:rsidDel="00AB22DF" w:rsidRDefault="00FF0E5C" w:rsidP="00FF0E5C">
      <w:pPr>
        <w:pStyle w:val="ListParagraph"/>
        <w:numPr>
          <w:ilvl w:val="0"/>
          <w:numId w:val="13"/>
        </w:numPr>
        <w:rPr>
          <w:del w:id="796" w:author="Barends, Lynray" w:date="2018-08-23T06:30:00Z"/>
        </w:rPr>
      </w:pPr>
      <w:del w:id="797" w:author="Barends, Lynray" w:date="2018-08-23T06:30:00Z">
        <w:r w:rsidRPr="000F245B" w:rsidDel="00AB22DF">
          <w:delText xml:space="preserve">This is important because </w:delText>
        </w:r>
        <w:r w:rsidDel="00AB22DF">
          <w:delText xml:space="preserve">is </w:delText>
        </w:r>
        <w:r w:rsidRPr="000F245B" w:rsidDel="00AB22DF">
          <w:delText>Airbnb all about living in some one else</w:delText>
        </w:r>
      </w:del>
      <w:ins w:id="798" w:author="Sam Norwood" w:date="2018-08-22T15:49:00Z">
        <w:del w:id="799" w:author="Barends, Lynray" w:date="2018-08-23T06:30:00Z">
          <w:r w:rsidR="00A629A1" w:rsidDel="00AB22DF">
            <w:delText>’</w:delText>
          </w:r>
        </w:del>
      </w:ins>
      <w:del w:id="800" w:author="Barends, Lynray" w:date="2018-08-23T06:30:00Z">
        <w:r w:rsidRPr="000F245B" w:rsidDel="00AB22DF">
          <w:delText xml:space="preserve">s place, respecting their culture and space. </w:delText>
        </w:r>
      </w:del>
      <w:ins w:id="801" w:author="Sam Norwood" w:date="2018-08-22T15:49:00Z">
        <w:del w:id="802" w:author="Barends, Lynray" w:date="2018-08-23T06:30:00Z">
          <w:r w:rsidR="00A629A1" w:rsidDel="00AB22DF">
            <w:delText>Simply b</w:delText>
          </w:r>
        </w:del>
      </w:ins>
      <w:del w:id="803" w:author="Barends, Lynray" w:date="2018-08-23T06:30:00Z">
        <w:r w:rsidRPr="000F245B" w:rsidDel="00AB22DF">
          <w:delText>Being a host may result in you not experiencing</w:delText>
        </w:r>
      </w:del>
      <w:ins w:id="804" w:author="Sam Norwood" w:date="2018-08-22T15:49:00Z">
        <w:del w:id="805" w:author="Barends, Lynray" w:date="2018-08-23T06:30:00Z">
          <w:r w:rsidR="00A629A1" w:rsidDel="00AB22DF">
            <w:delText>not expose you to</w:delText>
          </w:r>
        </w:del>
      </w:ins>
      <w:del w:id="806" w:author="Barends, Lynray" w:date="2018-08-23T06:30:00Z">
        <w:r w:rsidRPr="000F245B" w:rsidDel="00AB22DF">
          <w:delText xml:space="preserve"> some of the troubles that may come with being a guest. Things that you may not notice. Experience of being a guest gives you the perspective to look inwardly and ask yourself what would I want if I was travelling</w:delText>
        </w:r>
      </w:del>
      <w:ins w:id="807" w:author="Sam Norwood" w:date="2018-08-22T15:50:00Z">
        <w:del w:id="808" w:author="Barends, Lynray" w:date="2018-08-23T06:30:00Z">
          <w:r w:rsidR="00A629A1" w:rsidDel="00AB22DF">
            <w:delText>.</w:delText>
          </w:r>
        </w:del>
      </w:ins>
    </w:p>
    <w:p w14:paraId="649E5298" w14:textId="44D51694" w:rsidR="00CF21C8" w:rsidRDefault="00CF21C8" w:rsidP="00CF21C8">
      <w:pPr>
        <w:pStyle w:val="ListParagraph"/>
        <w:numPr>
          <w:ilvl w:val="0"/>
          <w:numId w:val="13"/>
        </w:numPr>
      </w:pPr>
      <w:r>
        <w:t>If a host uses Airbnb a lot</w:t>
      </w:r>
      <w:del w:id="809" w:author="Barends, Lynray" w:date="2018-08-23T05:17:00Z">
        <w:r w:rsidDel="005D4D1C">
          <w:delText xml:space="preserve"> </w:delText>
        </w:r>
      </w:del>
      <w:r>
        <w:t xml:space="preserve">, but always goes to the same place, it could mean that they are using it for business instead. </w:t>
      </w:r>
    </w:p>
    <w:p w14:paraId="3DD004EE" w14:textId="2AF33E55" w:rsidR="00FF0E5C" w:rsidRDefault="00FF0E5C" w:rsidP="00FF0E5C">
      <w:pPr>
        <w:pStyle w:val="ListParagraph"/>
        <w:numPr>
          <w:ilvl w:val="0"/>
          <w:numId w:val="13"/>
        </w:numPr>
      </w:pPr>
      <w:r w:rsidRPr="000F245B">
        <w:t>Does exposure to other countries make for a better stay</w:t>
      </w:r>
      <w:del w:id="810" w:author="Barends, Lynray" w:date="2018-08-23T05:17:00Z">
        <w:r w:rsidRPr="000F245B" w:rsidDel="005D4D1C">
          <w:delText xml:space="preserve"> </w:delText>
        </w:r>
      </w:del>
      <w:r w:rsidRPr="000F245B">
        <w:t xml:space="preserve">, or experience as guest </w:t>
      </w:r>
    </w:p>
    <w:p w14:paraId="28892780" w14:textId="7AB60FF0" w:rsidR="00FF0E5C" w:rsidRDefault="00CF21C8" w:rsidP="00FF0E5C">
      <w:pPr>
        <w:pStyle w:val="ListParagraph"/>
        <w:numPr>
          <w:ilvl w:val="0"/>
          <w:numId w:val="13"/>
        </w:numPr>
      </w:pPr>
      <w:r>
        <w:t xml:space="preserve">Focusing then on who they allow into their home – do </w:t>
      </w:r>
      <w:r w:rsidR="00FF0E5C">
        <w:t xml:space="preserve">they have a variation of guests based on age, gender, race, country, language? We use a sample of hosts with multiple guests and explore  </w:t>
      </w:r>
    </w:p>
    <w:p w14:paraId="358E6406" w14:textId="31319F83" w:rsidR="00FF0E5C" w:rsidRDefault="00FF0E5C" w:rsidP="00FF0E5C">
      <w:pPr>
        <w:pStyle w:val="ListParagraph"/>
        <w:numPr>
          <w:ilvl w:val="1"/>
          <w:numId w:val="13"/>
        </w:numPr>
      </w:pPr>
      <w:r>
        <w:t xml:space="preserve">Age – mean and variance of guests </w:t>
      </w:r>
      <w:del w:id="811" w:author="Sam Norwood" w:date="2018-08-22T15:50:00Z">
        <w:r w:rsidDel="00A629A1">
          <w:delText>age ,</w:delText>
        </w:r>
      </w:del>
      <w:ins w:id="812" w:author="Sam Norwood" w:date="2018-08-22T15:50:00Z">
        <w:r w:rsidR="00A629A1">
          <w:t>age,</w:t>
        </w:r>
      </w:ins>
      <w:r>
        <w:t xml:space="preserve"> higher variance means that they are open to many ages</w:t>
      </w:r>
    </w:p>
    <w:p w14:paraId="45D15CC6" w14:textId="2C6DA929" w:rsidR="00FF0E5C" w:rsidRDefault="00FF0E5C" w:rsidP="00FF0E5C">
      <w:pPr>
        <w:pStyle w:val="ListParagraph"/>
        <w:numPr>
          <w:ilvl w:val="1"/>
          <w:numId w:val="13"/>
        </w:numPr>
      </w:pPr>
      <w:r>
        <w:t xml:space="preserve">Gender – what is the ratio between male and female </w:t>
      </w:r>
      <w:del w:id="813" w:author="Sam Norwood" w:date="2018-08-22T15:50:00Z">
        <w:r w:rsidDel="00A629A1">
          <w:delText>guests .</w:delText>
        </w:r>
      </w:del>
      <w:ins w:id="814" w:author="Sam Norwood" w:date="2018-08-22T15:50:00Z">
        <w:r w:rsidR="00A629A1">
          <w:t>guests.</w:t>
        </w:r>
      </w:ins>
      <w:r>
        <w:t xml:space="preserve"> We use the difference between these proportions to assess whether there is a big gap between the proportions of male vs female.</w:t>
      </w:r>
    </w:p>
    <w:p w14:paraId="6D08E737" w14:textId="5FA9AD6C" w:rsidR="00FF0E5C" w:rsidRDefault="00FF0E5C">
      <w:pPr>
        <w:pStyle w:val="ListParagraph"/>
        <w:numPr>
          <w:ilvl w:val="1"/>
          <w:numId w:val="13"/>
        </w:numPr>
      </w:pPr>
      <w:r>
        <w:t xml:space="preserve">Country </w:t>
      </w:r>
      <w:del w:id="815" w:author="Barends, Lynray" w:date="2018-08-23T03:34:00Z">
        <w:r w:rsidDel="002A3188">
          <w:delText xml:space="preserve"> </w:delText>
        </w:r>
      </w:del>
      <w:r>
        <w:t xml:space="preserve">- How many </w:t>
      </w:r>
      <w:ins w:id="816" w:author="Sam Norwood" w:date="2018-08-22T15:51:00Z">
        <w:r w:rsidR="00A629A1">
          <w:t xml:space="preserve">different </w:t>
        </w:r>
      </w:ins>
      <w:r>
        <w:t xml:space="preserve">countries have </w:t>
      </w:r>
      <w:ins w:id="817" w:author="Barends, Lynray" w:date="2018-08-23T06:31:00Z">
        <w:r w:rsidR="00AB22DF">
          <w:t xml:space="preserve">their </w:t>
        </w:r>
      </w:ins>
      <w:del w:id="818" w:author="Sam Norwood" w:date="2018-08-22T15:51:00Z">
        <w:r w:rsidDel="00A629A1">
          <w:delText>they welcomed into their house/number of guests</w:delText>
        </w:r>
      </w:del>
      <w:ins w:id="819" w:author="Sam Norwood" w:date="2018-08-22T15:51:00Z">
        <w:r w:rsidR="00A629A1">
          <w:t xml:space="preserve">guests </w:t>
        </w:r>
        <w:del w:id="820" w:author="Barends, Lynray" w:date="2018-08-23T06:31:00Z">
          <w:r w:rsidR="00A629A1" w:rsidDel="00AB22DF">
            <w:delText xml:space="preserve">to their property </w:delText>
          </w:r>
        </w:del>
      </w:ins>
      <w:ins w:id="821" w:author="Sam Norwood" w:date="2018-08-22T15:52:00Z">
        <w:r w:rsidR="00A629A1">
          <w:t>come from.</w:t>
        </w:r>
      </w:ins>
    </w:p>
    <w:p w14:paraId="729E6845" w14:textId="7035E805" w:rsidR="00FF0E5C" w:rsidRDefault="00FF0E5C" w:rsidP="00FF0E5C">
      <w:pPr>
        <w:pStyle w:val="ListParagraph"/>
        <w:numPr>
          <w:ilvl w:val="1"/>
          <w:numId w:val="13"/>
        </w:numPr>
      </w:pPr>
      <w:r>
        <w:t xml:space="preserve">What are the languages spoken by their </w:t>
      </w:r>
      <w:del w:id="822" w:author="Sam Norwood" w:date="2018-08-22T15:52:00Z">
        <w:r w:rsidDel="00A629A1">
          <w:delText>guests  -</w:delText>
        </w:r>
      </w:del>
      <w:ins w:id="823" w:author="Sam Norwood" w:date="2018-08-22T15:52:00Z">
        <w:r w:rsidR="00A629A1">
          <w:t>guests -</w:t>
        </w:r>
      </w:ins>
      <w:r>
        <w:t xml:space="preserve"> using initial </w:t>
      </w:r>
      <w:del w:id="824" w:author="Sam Norwood" w:date="2018-08-22T15:52:00Z">
        <w:r w:rsidDel="00A629A1">
          <w:delText>dataset</w:delText>
        </w:r>
      </w:del>
      <w:ins w:id="825" w:author="Sam Norwood" w:date="2018-08-22T15:52:00Z">
        <w:r w:rsidR="00A629A1">
          <w:t>dataset?</w:t>
        </w:r>
      </w:ins>
    </w:p>
    <w:p w14:paraId="34C7F68B" w14:textId="653EC5D3" w:rsidR="00FF0E5C" w:rsidRDefault="00FF0E5C" w:rsidP="00FF0E5C">
      <w:pPr>
        <w:pStyle w:val="ListParagraph"/>
        <w:numPr>
          <w:ilvl w:val="0"/>
          <w:numId w:val="13"/>
        </w:numPr>
      </w:pPr>
      <w:r>
        <w:t xml:space="preserve">Is this different for full vs shared </w:t>
      </w:r>
    </w:p>
    <w:p w14:paraId="68D60A25" w14:textId="2B3C1A8C" w:rsidR="00FF0E5C" w:rsidRDefault="00FF0E5C" w:rsidP="00FF0E5C">
      <w:pPr>
        <w:pStyle w:val="ListParagraph"/>
        <w:numPr>
          <w:ilvl w:val="0"/>
          <w:numId w:val="13"/>
        </w:numPr>
      </w:pPr>
      <w:r>
        <w:t>We then look further into whether the host has travelled to the guest</w:t>
      </w:r>
      <w:ins w:id="826" w:author="Sam Norwood" w:date="2018-08-22T15:52:00Z">
        <w:r w:rsidR="00A629A1">
          <w:t>’</w:t>
        </w:r>
      </w:ins>
      <w:r>
        <w:t xml:space="preserve">s country </w:t>
      </w:r>
    </w:p>
    <w:p w14:paraId="5434F6E1" w14:textId="4741B382" w:rsidR="00672DFC" w:rsidRPr="000F245B" w:rsidRDefault="00672DFC" w:rsidP="00FF0E5C">
      <w:pPr>
        <w:pStyle w:val="ListParagraph"/>
        <w:numPr>
          <w:ilvl w:val="0"/>
          <w:numId w:val="13"/>
        </w:numPr>
      </w:pPr>
      <w:r w:rsidRPr="000F245B">
        <w:t xml:space="preserve">What percentage of the host have travelled (have reviews where guests have allowed location to be seen) – be </w:t>
      </w:r>
      <w:r w:rsidR="007919F1">
        <w:t>cautious</w:t>
      </w:r>
      <w:r w:rsidRPr="000F245B">
        <w:t>.</w:t>
      </w:r>
    </w:p>
    <w:p w14:paraId="645F6C08" w14:textId="308332C6" w:rsidR="00890922" w:rsidRPr="000F245B" w:rsidRDefault="005A4014" w:rsidP="00FF0E5C">
      <w:pPr>
        <w:pStyle w:val="ListParagraph"/>
        <w:numPr>
          <w:ilvl w:val="0"/>
          <w:numId w:val="1"/>
        </w:numPr>
      </w:pPr>
      <w:r w:rsidRPr="000F245B">
        <w:t xml:space="preserve">Hosts that have been Hosted in </w:t>
      </w:r>
      <w:del w:id="827" w:author="Sam Norwood" w:date="2018-08-22T15:52:00Z">
        <w:r w:rsidRPr="000F245B" w:rsidDel="00A629A1">
          <w:delText>manhattan</w:delText>
        </w:r>
      </w:del>
      <w:ins w:id="828" w:author="Sam Norwood" w:date="2018-08-22T15:52:00Z">
        <w:r w:rsidR="00A629A1" w:rsidRPr="000F245B">
          <w:t>Manhattan</w:t>
        </w:r>
      </w:ins>
      <w:r w:rsidRPr="000F245B">
        <w:t xml:space="preserve"> (160)</w:t>
      </w:r>
    </w:p>
    <w:p w14:paraId="258AA3EF" w14:textId="4BEBE234" w:rsidR="00C5755A" w:rsidRDefault="00C5755A" w:rsidP="007919F1">
      <w:pPr>
        <w:pStyle w:val="Heading3"/>
      </w:pPr>
      <w:r>
        <w:t>Profile Pictures</w:t>
      </w:r>
    </w:p>
    <w:p w14:paraId="2DE4C802" w14:textId="77777777" w:rsidR="00C5755A" w:rsidRPr="00C5755A" w:rsidRDefault="00C5755A" w:rsidP="00C5755A">
      <w:r>
        <w:t xml:space="preserve">There are multiple different studies that state that personality can be inferred by a picture. </w:t>
      </w:r>
    </w:p>
    <w:p w14:paraId="3351C639" w14:textId="23D08576" w:rsidR="00C5755A" w:rsidRDefault="00C5755A" w:rsidP="00C5755A">
      <w:r>
        <w:t xml:space="preserve">From the demographic information we obtained from the </w:t>
      </w:r>
      <w:del w:id="829" w:author="Sam Norwood" w:date="2018-08-22T15:52:00Z">
        <w:r w:rsidDel="00A629A1">
          <w:delText>Dempgraphic</w:delText>
        </w:r>
      </w:del>
      <w:ins w:id="830" w:author="Sam Norwood" w:date="2018-08-22T15:52:00Z">
        <w:r w:rsidR="00A629A1">
          <w:t>Demographic</w:t>
        </w:r>
      </w:ins>
      <w:r>
        <w:t xml:space="preserve"> Extraction tools, we were </w:t>
      </w:r>
      <w:ins w:id="831" w:author="Barends, Lynray" w:date="2018-08-23T06:32:00Z">
        <w:r w:rsidR="00AB22DF">
          <w:t xml:space="preserve">able </w:t>
        </w:r>
      </w:ins>
      <w:r>
        <w:t xml:space="preserve">to </w:t>
      </w:r>
      <w:del w:id="832" w:author="Barends, Lynray" w:date="2018-08-23T06:32:00Z">
        <w:r w:rsidDel="00AB22DF">
          <w:delText xml:space="preserve">get </w:delText>
        </w:r>
      </w:del>
      <w:ins w:id="833" w:author="Barends, Lynray" w:date="2018-08-23T06:32:00Z">
        <w:r w:rsidR="00AB22DF">
          <w:t>retrieve</w:t>
        </w:r>
        <w:r w:rsidR="00AB22DF">
          <w:t xml:space="preserve"> </w:t>
        </w:r>
      </w:ins>
      <w:r>
        <w:t xml:space="preserve">2 different metrics that may give us </w:t>
      </w:r>
      <w:ins w:id="834" w:author="Barends, Lynray" w:date="2018-08-23T06:32:00Z">
        <w:r w:rsidR="00AB22DF">
          <w:t xml:space="preserve">further </w:t>
        </w:r>
      </w:ins>
      <w:r>
        <w:t xml:space="preserve">insight into the personality of a </w:t>
      </w:r>
      <w:proofErr w:type="gramStart"/>
      <w:r>
        <w:t>person .</w:t>
      </w:r>
      <w:proofErr w:type="gramEnd"/>
      <w:r>
        <w:t xml:space="preserve"> </w:t>
      </w:r>
    </w:p>
    <w:p w14:paraId="06B491F2" w14:textId="58AAF356" w:rsidR="00C5755A" w:rsidRDefault="00C5755A" w:rsidP="00C5755A">
      <w:pPr>
        <w:pStyle w:val="ListParagraph"/>
        <w:numPr>
          <w:ilvl w:val="0"/>
          <w:numId w:val="14"/>
        </w:numPr>
      </w:pPr>
      <w:r>
        <w:t>Smile index – the degree to which a person is smiling in the picture</w:t>
      </w:r>
    </w:p>
    <w:p w14:paraId="31461DC8" w14:textId="358F0B51" w:rsidR="00C5755A" w:rsidRDefault="00C5755A" w:rsidP="00C5755A">
      <w:pPr>
        <w:pStyle w:val="ListParagraph"/>
        <w:numPr>
          <w:ilvl w:val="0"/>
          <w:numId w:val="14"/>
        </w:numPr>
      </w:pPr>
      <w:r>
        <w:t xml:space="preserve">An emotion vector – the proportions of emotions </w:t>
      </w:r>
      <w:commentRangeStart w:id="835"/>
      <w:r>
        <w:t>experience</w:t>
      </w:r>
      <w:commentRangeEnd w:id="835"/>
      <w:r w:rsidR="006678CC">
        <w:rPr>
          <w:rStyle w:val="CommentReference"/>
        </w:rPr>
        <w:commentReference w:id="835"/>
      </w:r>
      <w:r>
        <w:t xml:space="preserve"> in a single image.</w:t>
      </w:r>
    </w:p>
    <w:p w14:paraId="4BB2010F" w14:textId="5BB24EBD" w:rsidR="00C5755A" w:rsidRDefault="00C5755A" w:rsidP="00C5755A">
      <w:r>
        <w:t xml:space="preserve">We use the absolute difference between the smile index of the host and guest in order to determine how similar their expressions were. </w:t>
      </w:r>
    </w:p>
    <w:p w14:paraId="62838F9C" w14:textId="1BA9FBF1" w:rsidR="00C5755A" w:rsidDel="00AB22DF" w:rsidRDefault="00C5755A" w:rsidP="00C5755A">
      <w:pPr>
        <w:rPr>
          <w:del w:id="836" w:author="Barends, Lynray" w:date="2018-08-23T06:34:00Z"/>
        </w:rPr>
      </w:pPr>
      <w:r>
        <w:t xml:space="preserve">We take the Euclidean distance between the host and guest’s emotion vector in order to obtain an emotion similarity distance. The emotions detected </w:t>
      </w:r>
      <w:del w:id="837" w:author="Sam Norwood" w:date="2018-08-22T15:53:00Z">
        <w:r w:rsidDel="006678CC">
          <w:delText>were :</w:delText>
        </w:r>
      </w:del>
      <w:ins w:id="838" w:author="Sam Norwood" w:date="2018-08-22T15:53:00Z">
        <w:r w:rsidR="006678CC">
          <w:t>were</w:t>
        </w:r>
      </w:ins>
      <w:ins w:id="839" w:author="Barends, Lynray" w:date="2018-08-23T06:34:00Z">
        <w:r w:rsidR="00AB22DF">
          <w:t xml:space="preserve"> </w:t>
        </w:r>
      </w:ins>
      <w:ins w:id="840" w:author="Sam Norwood" w:date="2018-08-22T15:53:00Z">
        <w:del w:id="841" w:author="Barends, Lynray" w:date="2018-08-23T06:34:00Z">
          <w:r w:rsidR="006678CC" w:rsidDel="00AB22DF">
            <w:delText>:</w:delText>
          </w:r>
        </w:del>
      </w:ins>
    </w:p>
    <w:p w14:paraId="60E0479C" w14:textId="42DB3F2B" w:rsidR="00C5755A" w:rsidRDefault="00C5755A" w:rsidP="00C5755A">
      <w:r>
        <w:t>Happ</w:t>
      </w:r>
      <w:ins w:id="842" w:author="Barends, Lynray" w:date="2018-08-23T06:34:00Z">
        <w:r w:rsidR="00AB22DF">
          <w:t>iness</w:t>
        </w:r>
      </w:ins>
      <w:del w:id="843" w:author="Barends, Lynray" w:date="2018-08-23T06:34:00Z">
        <w:r w:rsidDel="00AB22DF">
          <w:delText>y</w:delText>
        </w:r>
      </w:del>
      <w:r>
        <w:t>, Sad</w:t>
      </w:r>
      <w:ins w:id="844" w:author="Barends, Lynray" w:date="2018-08-23T06:34:00Z">
        <w:r w:rsidR="00AB22DF">
          <w:t>ness,</w:t>
        </w:r>
      </w:ins>
      <w:r>
        <w:t xml:space="preserve"> fear, </w:t>
      </w:r>
      <w:ins w:id="845" w:author="Barends, Lynray" w:date="2018-08-23T06:34:00Z">
        <w:r w:rsidR="00AB22DF">
          <w:t xml:space="preserve">anger, surprise, </w:t>
        </w:r>
      </w:ins>
      <w:ins w:id="846" w:author="Barends, Lynray" w:date="2018-08-23T06:35:00Z">
        <w:r w:rsidR="00AB22DF">
          <w:t xml:space="preserve">and </w:t>
        </w:r>
      </w:ins>
      <w:r>
        <w:t>disgust</w:t>
      </w:r>
      <w:del w:id="847" w:author="Barends, Lynray" w:date="2018-08-23T06:35:00Z">
        <w:r w:rsidDel="00AB22DF">
          <w:delText>, …</w:delText>
        </w:r>
      </w:del>
      <w:r>
        <w:t>.</w:t>
      </w:r>
    </w:p>
    <w:p w14:paraId="10CF91B3" w14:textId="30999A79" w:rsidR="00C5755A" w:rsidRDefault="00C5755A" w:rsidP="00C5755A">
      <w:r>
        <w:t>[Talk more about the tools]</w:t>
      </w:r>
    </w:p>
    <w:p w14:paraId="73E65A88" w14:textId="68F1F681" w:rsidR="00F426A6" w:rsidRPr="00AB22DF" w:rsidRDefault="007477F2" w:rsidP="007919F1">
      <w:pPr>
        <w:pStyle w:val="Heading3"/>
        <w:rPr>
          <w:highlight w:val="yellow"/>
          <w:rPrChange w:id="848" w:author="Barends, Lynray" w:date="2018-08-23T06:35:00Z">
            <w:rPr/>
          </w:rPrChange>
        </w:rPr>
      </w:pPr>
      <w:r w:rsidRPr="00AB22DF">
        <w:rPr>
          <w:highlight w:val="yellow"/>
          <w:rPrChange w:id="849" w:author="Barends, Lynray" w:date="2018-08-23T06:35:00Z">
            <w:rPr/>
          </w:rPrChange>
        </w:rPr>
        <w:t>What do other p</w:t>
      </w:r>
      <w:r w:rsidR="007919F1" w:rsidRPr="00AB22DF">
        <w:rPr>
          <w:highlight w:val="yellow"/>
          <w:rPrChange w:id="850" w:author="Barends, Lynray" w:date="2018-08-23T06:35:00Z">
            <w:rPr/>
          </w:rPrChange>
        </w:rPr>
        <w:t>eople say about you</w:t>
      </w:r>
      <w:r w:rsidRPr="00AB22DF">
        <w:rPr>
          <w:highlight w:val="yellow"/>
          <w:rPrChange w:id="851" w:author="Barends, Lynray" w:date="2018-08-23T06:35:00Z">
            <w:rPr/>
          </w:rPrChange>
        </w:rPr>
        <w:t>?</w:t>
      </w:r>
    </w:p>
    <w:p w14:paraId="5A352608" w14:textId="5BA636CD" w:rsidR="007919F1" w:rsidRPr="00AB22DF" w:rsidRDefault="00C5755A" w:rsidP="009763AF">
      <w:pPr>
        <w:rPr>
          <w:highlight w:val="yellow"/>
          <w:rPrChange w:id="852" w:author="Barends, Lynray" w:date="2018-08-23T06:35:00Z">
            <w:rPr/>
          </w:rPrChange>
        </w:rPr>
      </w:pPr>
      <w:r w:rsidRPr="00AB22DF">
        <w:rPr>
          <w:highlight w:val="yellow"/>
          <w:rPrChange w:id="853" w:author="Barends, Lynray" w:date="2018-08-23T06:35:00Z">
            <w:rPr/>
          </w:rPrChange>
        </w:rPr>
        <w:t xml:space="preserve">Using Host’s review of guests, as well as the </w:t>
      </w:r>
      <w:del w:id="854" w:author="Sam Norwood" w:date="2018-08-22T15:53:00Z">
        <w:r w:rsidRPr="00AB22DF" w:rsidDel="006678CC">
          <w:rPr>
            <w:highlight w:val="yellow"/>
            <w:rPrChange w:id="855" w:author="Barends, Lynray" w:date="2018-08-23T06:35:00Z">
              <w:rPr/>
            </w:rPrChange>
          </w:rPr>
          <w:delText>airbnb</w:delText>
        </w:r>
      </w:del>
      <w:ins w:id="856" w:author="Sam Norwood" w:date="2018-08-22T15:53:00Z">
        <w:r w:rsidR="006678CC" w:rsidRPr="00AB22DF">
          <w:rPr>
            <w:highlight w:val="yellow"/>
            <w:rPrChange w:id="857" w:author="Barends, Lynray" w:date="2018-08-23T06:35:00Z">
              <w:rPr/>
            </w:rPrChange>
          </w:rPr>
          <w:t>Airbnb</w:t>
        </w:r>
      </w:ins>
      <w:r w:rsidRPr="00AB22DF">
        <w:rPr>
          <w:highlight w:val="yellow"/>
          <w:rPrChange w:id="858" w:author="Barends, Lynray" w:date="2018-08-23T06:35:00Z">
            <w:rPr/>
          </w:rPrChange>
        </w:rPr>
        <w:t xml:space="preserve"> dictionary, we were able to extract sentences involving professional conduct and social interactions with the Guest/Host. From these sentences we used NLTK tool to extract all the adjectives. Once this was completed for the whole review database, we formed a </w:t>
      </w:r>
      <w:del w:id="859" w:author="Sam Norwood" w:date="2018-08-22T15:53:00Z">
        <w:r w:rsidRPr="00AB22DF" w:rsidDel="006678CC">
          <w:rPr>
            <w:highlight w:val="yellow"/>
            <w:rPrChange w:id="860" w:author="Barends, Lynray" w:date="2018-08-23T06:35:00Z">
              <w:rPr/>
            </w:rPrChange>
          </w:rPr>
          <w:delText xml:space="preserve">Vocabulary </w:delText>
        </w:r>
      </w:del>
      <w:ins w:id="861" w:author="Sam Norwood" w:date="2018-08-22T15:53:00Z">
        <w:r w:rsidR="006678CC" w:rsidRPr="00AB22DF">
          <w:rPr>
            <w:highlight w:val="yellow"/>
            <w:rPrChange w:id="862" w:author="Barends, Lynray" w:date="2018-08-23T06:35:00Z">
              <w:rPr/>
            </w:rPrChange>
          </w:rPr>
          <w:t xml:space="preserve">vocabulary set </w:t>
        </w:r>
      </w:ins>
      <w:r w:rsidRPr="00AB22DF">
        <w:rPr>
          <w:highlight w:val="yellow"/>
          <w:rPrChange w:id="863" w:author="Barends, Lynray" w:date="2018-08-23T06:35:00Z">
            <w:rPr/>
          </w:rPrChange>
        </w:rPr>
        <w:t xml:space="preserve">from these adjectives and derived a vector for each host and guest. </w:t>
      </w:r>
    </w:p>
    <w:p w14:paraId="3A3C668B" w14:textId="79471BFE" w:rsidR="00C5755A" w:rsidRPr="00C5755A" w:rsidRDefault="00C5755A" w:rsidP="009763AF">
      <w:del w:id="864" w:author="Sam Norwood" w:date="2018-08-22T15:53:00Z">
        <w:r w:rsidRPr="00AB22DF" w:rsidDel="006678CC">
          <w:rPr>
            <w:highlight w:val="yellow"/>
            <w:rPrChange w:id="865" w:author="Barends, Lynray" w:date="2018-08-23T06:35:00Z">
              <w:rPr/>
            </w:rPrChange>
          </w:rPr>
          <w:delText>Finally</w:delText>
        </w:r>
      </w:del>
      <w:ins w:id="866" w:author="Sam Norwood" w:date="2018-08-22T15:53:00Z">
        <w:r w:rsidR="006678CC" w:rsidRPr="00AB22DF">
          <w:rPr>
            <w:highlight w:val="yellow"/>
            <w:rPrChange w:id="867" w:author="Barends, Lynray" w:date="2018-08-23T06:35:00Z">
              <w:rPr/>
            </w:rPrChange>
          </w:rPr>
          <w:t>Finally,</w:t>
        </w:r>
      </w:ins>
      <w:r w:rsidRPr="00AB22DF">
        <w:rPr>
          <w:highlight w:val="yellow"/>
          <w:rPrChange w:id="868" w:author="Barends, Lynray" w:date="2018-08-23T06:35:00Z">
            <w:rPr/>
          </w:rPrChange>
        </w:rPr>
        <w:t xml:space="preserve"> we computed the cosine similarity and TFIDF metric to compute whether people say the same things about the user.</w:t>
      </w:r>
      <w:r>
        <w:t xml:space="preserve"> </w:t>
      </w:r>
    </w:p>
    <w:p w14:paraId="331287D6" w14:textId="77777777" w:rsidR="00C5755A" w:rsidRDefault="00C5755A" w:rsidP="00F757B5">
      <w:pPr>
        <w:pStyle w:val="Heading2"/>
      </w:pPr>
    </w:p>
    <w:p w14:paraId="1F4B0972" w14:textId="54754CDC" w:rsidR="00F757B5" w:rsidRDefault="00F757B5" w:rsidP="00F757B5">
      <w:pPr>
        <w:pStyle w:val="Heading2"/>
      </w:pPr>
      <w:r w:rsidRPr="00394F59">
        <w:t xml:space="preserve">Defining Satisfaction </w:t>
      </w:r>
    </w:p>
    <w:p w14:paraId="492667ED" w14:textId="77777777" w:rsidR="00912515" w:rsidRDefault="00912515" w:rsidP="00912515"/>
    <w:p w14:paraId="4C40EB2B" w14:textId="4CCCF960" w:rsidR="00912515" w:rsidRPr="003243D5" w:rsidRDefault="00F757B5" w:rsidP="00912515">
      <w:pPr>
        <w:rPr>
          <w:b/>
        </w:rPr>
      </w:pPr>
      <w:r w:rsidRPr="003243D5">
        <w:rPr>
          <w:b/>
        </w:rPr>
        <w:t xml:space="preserve">What </w:t>
      </w:r>
      <w:r w:rsidR="00D20BD5" w:rsidRPr="003243D5">
        <w:rPr>
          <w:b/>
        </w:rPr>
        <w:t>is satisfaction</w:t>
      </w:r>
      <w:r w:rsidRPr="003243D5">
        <w:rPr>
          <w:b/>
        </w:rPr>
        <w:t>?</w:t>
      </w:r>
    </w:p>
    <w:p w14:paraId="6E87BA8E" w14:textId="044113C2" w:rsidR="00912515" w:rsidRDefault="00912515" w:rsidP="00912515">
      <w:r>
        <w:t>[</w:t>
      </w:r>
      <w:proofErr w:type="spellStart"/>
      <w:r w:rsidRPr="003243D5">
        <w:rPr>
          <w:highlight w:val="yellow"/>
        </w:rPr>
        <w:t>definitition</w:t>
      </w:r>
      <w:proofErr w:type="spellEnd"/>
      <w:r w:rsidRPr="003243D5">
        <w:rPr>
          <w:highlight w:val="yellow"/>
        </w:rPr>
        <w:t xml:space="preserve"> from paper] In this study we refer to satisfaction </w:t>
      </w:r>
      <w:ins w:id="869" w:author="Barends, Lynray" w:date="2018-08-23T06:56:00Z">
        <w:r w:rsidR="008106B1">
          <w:rPr>
            <w:highlight w:val="yellow"/>
          </w:rPr>
          <w:t>based on the reviews written by host/guest.</w:t>
        </w:r>
      </w:ins>
      <w:del w:id="870" w:author="Barends, Lynray" w:date="2018-08-23T06:56:00Z">
        <w:r w:rsidRPr="003243D5" w:rsidDel="008106B1">
          <w:rPr>
            <w:highlight w:val="yellow"/>
          </w:rPr>
          <w:delText>as the satisfy</w:delText>
        </w:r>
      </w:del>
    </w:p>
    <w:p w14:paraId="6A935097" w14:textId="783752D9" w:rsidR="00912515" w:rsidRDefault="003243D5" w:rsidP="003243D5">
      <w:r>
        <w:t>There are various ways in which we could look at satisfaction:</w:t>
      </w:r>
    </w:p>
    <w:p w14:paraId="2FC97362" w14:textId="0ACDC43F" w:rsidR="003243D5" w:rsidRDefault="003243D5" w:rsidP="003243D5">
      <w:pPr>
        <w:pStyle w:val="ListParagraph"/>
        <w:numPr>
          <w:ilvl w:val="0"/>
          <w:numId w:val="7"/>
        </w:numPr>
      </w:pPr>
      <w:r>
        <w:t>One Way: By only looking at the satisfaction based on the guest’s review.</w:t>
      </w:r>
    </w:p>
    <w:p w14:paraId="12EE4C87" w14:textId="6EF97517" w:rsidR="003243D5" w:rsidRDefault="003243D5" w:rsidP="003243D5">
      <w:pPr>
        <w:pStyle w:val="ListParagraph"/>
        <w:numPr>
          <w:ilvl w:val="0"/>
          <w:numId w:val="7"/>
        </w:numPr>
      </w:pPr>
      <w:r>
        <w:t>Alternatively, we could also incorporate the Host’s review of the guest, and provide an average of their reviews.</w:t>
      </w:r>
    </w:p>
    <w:p w14:paraId="3E01E5E1" w14:textId="0DB61FF6" w:rsidR="003243D5" w:rsidRDefault="003243D5" w:rsidP="003243D5">
      <w:r>
        <w:t>For the purposes of this study we only considered the former.</w:t>
      </w:r>
      <w:ins w:id="871" w:author="Barends, Lynray" w:date="2018-08-23T06:57:00Z">
        <w:r w:rsidR="008106B1">
          <w:t xml:space="preserve"> [May still include two way]</w:t>
        </w:r>
        <w:r w:rsidR="008106B1" w:rsidDel="008106B1">
          <w:t xml:space="preserve"> </w:t>
        </w:r>
      </w:ins>
      <w:del w:id="872" w:author="Barends, Lynray" w:date="2018-08-23T06:57:00Z">
        <w:r w:rsidDel="008106B1">
          <w:delText xml:space="preserve"> </w:delText>
        </w:r>
      </w:del>
    </w:p>
    <w:p w14:paraId="047A55DC" w14:textId="77777777" w:rsidR="008106B1" w:rsidRPr="00C84EE1" w:rsidRDefault="008106B1" w:rsidP="008106B1">
      <w:pPr>
        <w:rPr>
          <w:ins w:id="873" w:author="Barends, Lynray" w:date="2018-08-23T06:58:00Z"/>
          <w:b/>
        </w:rPr>
      </w:pPr>
      <w:ins w:id="874" w:author="Barends, Lynray" w:date="2018-08-23T06:58:00Z">
        <w:r w:rsidRPr="00C84EE1">
          <w:rPr>
            <w:b/>
          </w:rPr>
          <w:t>Review</w:t>
        </w:r>
        <w:r>
          <w:rPr>
            <w:b/>
          </w:rPr>
          <w:t>s</w:t>
        </w:r>
        <w:r w:rsidRPr="00C84EE1">
          <w:rPr>
            <w:b/>
          </w:rPr>
          <w:t xml:space="preserve"> transformation</w:t>
        </w:r>
      </w:ins>
    </w:p>
    <w:p w14:paraId="643C8A73" w14:textId="77777777" w:rsidR="008106B1" w:rsidRDefault="008106B1" w:rsidP="008106B1">
      <w:pPr>
        <w:pStyle w:val="ListParagraph"/>
        <w:numPr>
          <w:ilvl w:val="0"/>
          <w:numId w:val="1"/>
        </w:numPr>
        <w:rPr>
          <w:ins w:id="875" w:author="Barends, Lynray" w:date="2018-08-23T06:58:00Z"/>
        </w:rPr>
      </w:pPr>
      <w:ins w:id="876" w:author="Barends, Lynray" w:date="2018-08-23T06:58:00Z">
        <w:r>
          <w:t xml:space="preserve">Translating to English. How many reviews did you have to translate? </w:t>
        </w:r>
        <w:r w:rsidRPr="00C84EE1">
          <w:rPr>
            <w:b/>
          </w:rPr>
          <w:t>(Test)</w:t>
        </w:r>
      </w:ins>
    </w:p>
    <w:p w14:paraId="01983A18" w14:textId="77777777" w:rsidR="008106B1" w:rsidRDefault="008106B1" w:rsidP="008106B1">
      <w:pPr>
        <w:pStyle w:val="ListParagraph"/>
        <w:numPr>
          <w:ilvl w:val="0"/>
          <w:numId w:val="1"/>
        </w:numPr>
        <w:rPr>
          <w:ins w:id="877" w:author="Barends, Lynray" w:date="2018-08-23T06:58:00Z"/>
        </w:rPr>
      </w:pPr>
      <w:ins w:id="878" w:author="Barends, Lynray" w:date="2018-08-23T06:58:00Z">
        <w:r>
          <w:t xml:space="preserve">Spelling correction </w:t>
        </w:r>
        <w:r w:rsidRPr="00C84EE1">
          <w:rPr>
            <w:b/>
          </w:rPr>
          <w:t>(test)</w:t>
        </w:r>
      </w:ins>
    </w:p>
    <w:p w14:paraId="47F955CD" w14:textId="77777777" w:rsidR="008106B1" w:rsidRDefault="008106B1" w:rsidP="008106B1">
      <w:pPr>
        <w:pStyle w:val="ListParagraph"/>
        <w:numPr>
          <w:ilvl w:val="1"/>
          <w:numId w:val="1"/>
        </w:numPr>
        <w:rPr>
          <w:ins w:id="879" w:author="Barends, Lynray" w:date="2018-08-23T06:58:00Z"/>
        </w:rPr>
      </w:pPr>
      <w:ins w:id="880" w:author="Barends, Lynray" w:date="2018-08-23T06:58:00Z">
        <w:r>
          <w:t>Get dictionary of words</w:t>
        </w:r>
      </w:ins>
    </w:p>
    <w:p w14:paraId="435D8452" w14:textId="77777777" w:rsidR="008106B1" w:rsidRDefault="008106B1" w:rsidP="008106B1">
      <w:pPr>
        <w:pStyle w:val="ListParagraph"/>
        <w:numPr>
          <w:ilvl w:val="1"/>
          <w:numId w:val="1"/>
        </w:numPr>
        <w:rPr>
          <w:ins w:id="881" w:author="Barends, Lynray" w:date="2018-08-23T06:58:00Z"/>
        </w:rPr>
      </w:pPr>
      <w:ins w:id="882" w:author="Barends, Lynray" w:date="2018-08-23T06:58:00Z">
        <w:r>
          <w:t xml:space="preserve">Analysed words that were unknown in the Word2Vec model. </w:t>
        </w:r>
      </w:ins>
    </w:p>
    <w:p w14:paraId="75AA23D7" w14:textId="77777777" w:rsidR="008106B1" w:rsidRDefault="008106B1" w:rsidP="008106B1">
      <w:pPr>
        <w:pStyle w:val="ListParagraph"/>
        <w:numPr>
          <w:ilvl w:val="1"/>
          <w:numId w:val="1"/>
        </w:numPr>
        <w:rPr>
          <w:ins w:id="883" w:author="Barends, Lynray" w:date="2018-08-23T06:58:00Z"/>
        </w:rPr>
      </w:pPr>
      <w:ins w:id="884" w:author="Barends, Lynray" w:date="2018-08-23T06:58:00Z">
        <w:r>
          <w:t>Viewed the counts of these unknown words within the reviews</w:t>
        </w:r>
      </w:ins>
    </w:p>
    <w:p w14:paraId="1B2DD815" w14:textId="77777777" w:rsidR="008106B1" w:rsidRDefault="008106B1" w:rsidP="008106B1">
      <w:pPr>
        <w:pStyle w:val="ListParagraph"/>
        <w:numPr>
          <w:ilvl w:val="1"/>
          <w:numId w:val="1"/>
        </w:numPr>
        <w:rPr>
          <w:ins w:id="885" w:author="Barends, Lynray" w:date="2018-08-23T06:58:00Z"/>
        </w:rPr>
      </w:pPr>
      <w:ins w:id="886" w:author="Barends, Lynray" w:date="2018-08-23T06:58:00Z">
        <w:r>
          <w:t>Only corrected those that were popular mistakes (count &gt; 5)</w:t>
        </w:r>
      </w:ins>
    </w:p>
    <w:p w14:paraId="48C76389" w14:textId="77777777" w:rsidR="008106B1" w:rsidRDefault="008106B1" w:rsidP="008106B1">
      <w:pPr>
        <w:pStyle w:val="ListParagraph"/>
        <w:numPr>
          <w:ilvl w:val="1"/>
          <w:numId w:val="1"/>
        </w:numPr>
        <w:rPr>
          <w:ins w:id="887" w:author="Barends, Lynray" w:date="2018-08-23T06:58:00Z"/>
        </w:rPr>
      </w:pPr>
      <w:ins w:id="888" w:author="Barends, Lynray" w:date="2018-08-23T06:58:00Z">
        <w:r>
          <w:t>Spelling correction using spelling corrector tool (expand on)</w:t>
        </w:r>
      </w:ins>
    </w:p>
    <w:p w14:paraId="1BF44150" w14:textId="407B60AC" w:rsidR="008106B1" w:rsidRPr="008106B1" w:rsidRDefault="008106B1" w:rsidP="003243D5">
      <w:pPr>
        <w:pStyle w:val="ListParagraph"/>
        <w:numPr>
          <w:ilvl w:val="1"/>
          <w:numId w:val="1"/>
        </w:numPr>
        <w:rPr>
          <w:ins w:id="889" w:author="Barends, Lynray" w:date="2018-08-23T06:58:00Z"/>
        </w:rPr>
        <w:pPrChange w:id="890" w:author="Barends, Lynray" w:date="2018-08-23T06:58:00Z">
          <w:pPr/>
        </w:pPrChange>
      </w:pPr>
      <w:ins w:id="891" w:author="Barends, Lynray" w:date="2018-08-23T06:58:00Z">
        <w:r>
          <w:t xml:space="preserve">Derived a dictionary of corrections </w:t>
        </w:r>
      </w:ins>
    </w:p>
    <w:p w14:paraId="2A64F578" w14:textId="324BAB38" w:rsidR="003243D5" w:rsidRDefault="003243D5" w:rsidP="003243D5">
      <w:pPr>
        <w:rPr>
          <w:b/>
        </w:rPr>
      </w:pPr>
      <w:r w:rsidRPr="003243D5">
        <w:rPr>
          <w:b/>
        </w:rPr>
        <w:t>How do we compute it?</w:t>
      </w:r>
    </w:p>
    <w:p w14:paraId="55EE17A4" w14:textId="62401411" w:rsidR="003243D5" w:rsidRDefault="003243D5" w:rsidP="003243D5">
      <w:pPr>
        <w:pStyle w:val="ListParagraph"/>
        <w:numPr>
          <w:ilvl w:val="0"/>
          <w:numId w:val="1"/>
        </w:numPr>
      </w:pPr>
      <w:r>
        <w:t xml:space="preserve">Normally satisfaction is measured </w:t>
      </w:r>
      <w:ins w:id="892" w:author="Sam Norwood" w:date="2018-08-22T15:54:00Z">
        <w:r w:rsidR="006678CC">
          <w:t xml:space="preserve">by </w:t>
        </w:r>
      </w:ins>
      <w:r>
        <w:t>using ratings. Airbnb, however, does not provide the individual ratings for each revi</w:t>
      </w:r>
      <w:r w:rsidR="008054BF">
        <w:t>ew</w:t>
      </w:r>
      <w:r>
        <w:t xml:space="preserve">. We decided to use sentiment analysis tools in order to assess how satisfied the reviewer was based on their text/review. </w:t>
      </w:r>
    </w:p>
    <w:p w14:paraId="76E81EFF" w14:textId="53099951" w:rsidR="00525060" w:rsidRDefault="00450486" w:rsidP="008106B1">
      <w:pPr>
        <w:pStyle w:val="ListParagraph"/>
        <w:numPr>
          <w:ilvl w:val="0"/>
          <w:numId w:val="1"/>
        </w:numPr>
      </w:pPr>
      <w:r>
        <w:t xml:space="preserve">As we are not provided the guest rating for each review, we require some form of an estimate of it. I did an initial assessment of some of the possible tools that could be used to predict their sentiment. </w:t>
      </w:r>
    </w:p>
    <w:p w14:paraId="457FD93A" w14:textId="77777777" w:rsidR="00450486" w:rsidRDefault="00450486" w:rsidP="00450486">
      <w:pPr>
        <w:ind w:left="60"/>
        <w:rPr>
          <w:b/>
        </w:rPr>
      </w:pPr>
      <w:r w:rsidRPr="00450486">
        <w:rPr>
          <w:b/>
        </w:rPr>
        <w:t>Tools Assessed</w:t>
      </w:r>
    </w:p>
    <w:p w14:paraId="2758AED7" w14:textId="5610ACA0" w:rsidR="00450486" w:rsidRPr="00450486" w:rsidRDefault="003243D5" w:rsidP="00450486">
      <w:pPr>
        <w:pStyle w:val="ListParagraph"/>
        <w:numPr>
          <w:ilvl w:val="0"/>
          <w:numId w:val="1"/>
        </w:numPr>
        <w:rPr>
          <w:b/>
        </w:rPr>
      </w:pPr>
      <w:r>
        <w:t>[</w:t>
      </w:r>
      <w:proofErr w:type="spellStart"/>
      <w:r>
        <w:t>iFeel</w:t>
      </w:r>
      <w:proofErr w:type="spellEnd"/>
      <w:r w:rsidR="00DD79BC">
        <w:t xml:space="preserve"> paper</w:t>
      </w:r>
      <w:r>
        <w:t>]</w:t>
      </w:r>
      <w:r w:rsidR="00DD79BC">
        <w:t xml:space="preserve"> provides a benchmark comparison on a wide range of sentiment analysis tools on a variety of datasets. In this study they notice that no single tool has the best prediction performance across all datasets. i.e. some tools perform better on certain datasets.  Polarity of short text (sentence level). </w:t>
      </w:r>
      <w:r w:rsidR="008054BF">
        <w:t xml:space="preserve"> </w:t>
      </w:r>
      <w:r w:rsidR="00450486">
        <w:t xml:space="preserve">From the </w:t>
      </w:r>
      <w:proofErr w:type="spellStart"/>
      <w:r w:rsidR="00450486">
        <w:t>iFeel</w:t>
      </w:r>
      <w:proofErr w:type="spellEnd"/>
      <w:r w:rsidR="00450486">
        <w:t xml:space="preserve"> Paper, I looked at the tools for Sentiment analysis on comments (3-point scale) and reviews (only 2-point scale available):</w:t>
      </w:r>
    </w:p>
    <w:p w14:paraId="3F991CAF" w14:textId="71BFF4DC" w:rsidR="00450486" w:rsidRDefault="00450486" w:rsidP="00450486">
      <w:pPr>
        <w:pStyle w:val="ListParagraph"/>
        <w:numPr>
          <w:ilvl w:val="0"/>
          <w:numId w:val="1"/>
        </w:numPr>
      </w:pPr>
      <w:r>
        <w:t xml:space="preserve">I proceeded with the tools that were placed in the top </w:t>
      </w:r>
      <w:del w:id="893" w:author="Barends, Lynray" w:date="2018-08-23T03:06:00Z">
        <w:r w:rsidDel="00CD2CB2">
          <w:delText xml:space="preserve">9 </w:delText>
        </w:r>
      </w:del>
      <w:ins w:id="894" w:author="Barends, Lynray" w:date="2018-08-23T03:06:00Z">
        <w:r w:rsidR="00CD2CB2">
          <w:t xml:space="preserve">10 </w:t>
        </w:r>
      </w:ins>
      <w:r>
        <w:t xml:space="preserve">of both of these (AFINN, VADER, SO_CAL, OPINION LEXICON, SEMANTRIA. However, I replaced </w:t>
      </w:r>
      <w:proofErr w:type="spellStart"/>
      <w:r>
        <w:t>Semantria</w:t>
      </w:r>
      <w:proofErr w:type="spellEnd"/>
      <w:r>
        <w:t xml:space="preserve"> (commercial product) with the top performing tool in reviews. </w:t>
      </w:r>
    </w:p>
    <w:p w14:paraId="489C2D35" w14:textId="09683541" w:rsidR="00450486" w:rsidRPr="005F3909" w:rsidRDefault="00450486" w:rsidP="00450486">
      <w:pPr>
        <w:rPr>
          <w:ins w:id="895" w:author="Barends, Lynray" w:date="2018-08-23T07:03:00Z"/>
          <w:b/>
        </w:rPr>
      </w:pPr>
      <w:r w:rsidRPr="005F3909">
        <w:rPr>
          <w:b/>
        </w:rPr>
        <w:lastRenderedPageBreak/>
        <w:t>[T</w:t>
      </w:r>
      <w:r w:rsidR="002A5F23" w:rsidRPr="005F3909">
        <w:rPr>
          <w:b/>
        </w:rPr>
        <w:t xml:space="preserve">able with Definitions, coverage, min, max, mean, </w:t>
      </w:r>
      <w:proofErr w:type="spellStart"/>
      <w:r w:rsidR="002A5F23" w:rsidRPr="005F3909">
        <w:rPr>
          <w:b/>
        </w:rPr>
        <w:t>std</w:t>
      </w:r>
      <w:proofErr w:type="spellEnd"/>
      <w:r w:rsidR="002A5F23" w:rsidRPr="005F3909">
        <w:rPr>
          <w:b/>
        </w:rPr>
        <w:t xml:space="preserve"> dev</w:t>
      </w:r>
      <w:r w:rsidRPr="005F3909">
        <w:rPr>
          <w:b/>
        </w:rPr>
        <w:t>, distribution</w:t>
      </w:r>
      <w:del w:id="896" w:author="Barends, Lynray" w:date="2018-08-23T02:10:00Z">
        <w:r w:rsidRPr="005F3909" w:rsidDel="00244203">
          <w:rPr>
            <w:b/>
          </w:rPr>
          <w:delText xml:space="preserve"> </w:delText>
        </w:r>
      </w:del>
      <w:r w:rsidRPr="005F3909">
        <w:rPr>
          <w:b/>
        </w:rPr>
        <w:t>]</w:t>
      </w:r>
    </w:p>
    <w:p w14:paraId="22633FE0" w14:textId="77777777" w:rsidR="008106B1" w:rsidRDefault="008106B1" w:rsidP="008106B1">
      <w:pPr>
        <w:autoSpaceDE w:val="0"/>
        <w:autoSpaceDN w:val="0"/>
        <w:adjustRightInd w:val="0"/>
        <w:rPr>
          <w:ins w:id="897" w:author="Barends, Lynray" w:date="2018-08-23T07:03:00Z"/>
          <w:rFonts w:ascii="Times New Roman" w:hAnsi="Times New Roman" w:cs="Times New Roman"/>
          <w:sz w:val="16"/>
          <w:szCs w:val="16"/>
          <w:lang w:val="en-US"/>
        </w:rPr>
      </w:pPr>
      <w:ins w:id="898" w:author="Barends, Lynray" w:date="2018-08-23T07:03:00Z">
        <w:r>
          <w:t xml:space="preserve">AFINN - </w:t>
        </w:r>
        <w:r>
          <w:rPr>
            <w:rFonts w:ascii="Times New Roman" w:hAnsi="Times New Roman" w:cs="Times New Roman"/>
            <w:sz w:val="16"/>
            <w:szCs w:val="16"/>
            <w:lang w:val="en-US"/>
          </w:rPr>
          <w:t xml:space="preserve">Builds a Twitter based sentiment Lexicon including Internet slangs and obscene words. AFINN can be considered as an expansion of ANEW [30], a dictionary created to </w:t>
        </w:r>
        <w:proofErr w:type="spellStart"/>
        <w:r>
          <w:rPr>
            <w:rFonts w:ascii="Times New Roman" w:hAnsi="Times New Roman" w:cs="Times New Roman"/>
            <w:sz w:val="16"/>
            <w:szCs w:val="16"/>
            <w:lang w:val="en-US"/>
          </w:rPr>
          <w:t>provides</w:t>
        </w:r>
        <w:proofErr w:type="spellEnd"/>
        <w:r>
          <w:rPr>
            <w:rFonts w:ascii="Times New Roman" w:hAnsi="Times New Roman" w:cs="Times New Roman"/>
            <w:sz w:val="16"/>
            <w:szCs w:val="16"/>
            <w:lang w:val="en-US"/>
          </w:rPr>
          <w:t xml:space="preserve"> emotional ratings for English words. ANEW dictionary rates words in terms of pleasure, arousal and dominance.</w:t>
        </w:r>
      </w:ins>
    </w:p>
    <w:p w14:paraId="54964705" w14:textId="77777777" w:rsidR="008106B1" w:rsidRDefault="008106B1" w:rsidP="008106B1">
      <w:pPr>
        <w:rPr>
          <w:ins w:id="899" w:author="Barends, Lynray" w:date="2018-08-23T07:03:00Z"/>
          <w:rFonts w:ascii="Times New Roman" w:hAnsi="Times New Roman" w:cs="Times New Roman"/>
          <w:b/>
          <w:sz w:val="16"/>
          <w:szCs w:val="16"/>
          <w:lang w:val="en-US"/>
        </w:rPr>
      </w:pPr>
      <w:ins w:id="900" w:author="Barends, Lynray" w:date="2018-08-23T07:03:00Z">
        <w:r w:rsidRPr="006B00E8">
          <w:rPr>
            <w:rFonts w:ascii="Times New Roman" w:hAnsi="Times New Roman" w:cs="Times New Roman"/>
            <w:b/>
            <w:sz w:val="16"/>
            <w:szCs w:val="16"/>
            <w:lang w:val="en-US"/>
          </w:rPr>
          <w:t>(</w:t>
        </w:r>
        <w:proofErr w:type="gramStart"/>
        <w:r w:rsidRPr="006B00E8">
          <w:rPr>
            <w:rFonts w:ascii="Times New Roman" w:hAnsi="Times New Roman" w:cs="Times New Roman"/>
            <w:b/>
            <w:sz w:val="16"/>
            <w:szCs w:val="16"/>
            <w:lang w:val="en-US"/>
          </w:rPr>
          <w:t>+- 70% Coverage,</w:t>
        </w:r>
        <w:proofErr w:type="gramEnd"/>
        <w:r w:rsidRPr="006B00E8">
          <w:rPr>
            <w:rFonts w:ascii="Times New Roman" w:hAnsi="Times New Roman" w:cs="Times New Roman"/>
            <w:b/>
            <w:sz w:val="16"/>
            <w:szCs w:val="16"/>
            <w:lang w:val="en-US"/>
          </w:rPr>
          <w:t xml:space="preserve"> also takes emoticons into consideration)</w:t>
        </w:r>
      </w:ins>
    </w:p>
    <w:p w14:paraId="242F7212" w14:textId="77777777" w:rsidR="008106B1" w:rsidRDefault="008106B1" w:rsidP="008106B1">
      <w:pPr>
        <w:rPr>
          <w:ins w:id="901" w:author="Barends, Lynray" w:date="2018-08-23T07:03:00Z"/>
          <w:rFonts w:ascii="Times New Roman" w:hAnsi="Times New Roman" w:cs="Times New Roman"/>
          <w:b/>
          <w:sz w:val="16"/>
          <w:szCs w:val="16"/>
          <w:lang w:val="en-US"/>
        </w:rPr>
      </w:pPr>
    </w:p>
    <w:p w14:paraId="4B37DB8E" w14:textId="7E24EB90" w:rsidR="008106B1" w:rsidRPr="006B00E8" w:rsidRDefault="008106B1" w:rsidP="008106B1">
      <w:pPr>
        <w:rPr>
          <w:ins w:id="902" w:author="Barends, Lynray" w:date="2018-08-23T07:03:00Z"/>
          <w:i/>
        </w:rPr>
      </w:pPr>
      <w:proofErr w:type="gramStart"/>
      <w:ins w:id="903" w:author="Barends, Lynray" w:date="2018-08-23T07:03:00Z">
        <w:r w:rsidRPr="006B00E8">
          <w:rPr>
            <w:rFonts w:ascii="Times New Roman" w:hAnsi="Times New Roman" w:cs="Times New Roman"/>
            <w:i/>
            <w:sz w:val="16"/>
            <w:szCs w:val="16"/>
            <w:lang w:val="en-US"/>
          </w:rPr>
          <w:t>Works  directly</w:t>
        </w:r>
        <w:proofErr w:type="gramEnd"/>
        <w:r w:rsidRPr="006B00E8">
          <w:rPr>
            <w:rFonts w:ascii="Times New Roman" w:hAnsi="Times New Roman" w:cs="Times New Roman"/>
            <w:i/>
            <w:sz w:val="16"/>
            <w:szCs w:val="16"/>
            <w:lang w:val="en-US"/>
          </w:rPr>
          <w:t xml:space="preserve"> with module </w:t>
        </w:r>
      </w:ins>
    </w:p>
    <w:p w14:paraId="38EEA736" w14:textId="77777777" w:rsidR="008106B1" w:rsidRDefault="008106B1" w:rsidP="008106B1">
      <w:pPr>
        <w:autoSpaceDE w:val="0"/>
        <w:autoSpaceDN w:val="0"/>
        <w:adjustRightInd w:val="0"/>
        <w:rPr>
          <w:ins w:id="904" w:author="Barends, Lynray" w:date="2018-08-23T07:03:00Z"/>
        </w:rPr>
      </w:pPr>
    </w:p>
    <w:p w14:paraId="3691872D" w14:textId="77777777" w:rsidR="008106B1" w:rsidRDefault="008106B1" w:rsidP="008106B1">
      <w:pPr>
        <w:autoSpaceDE w:val="0"/>
        <w:autoSpaceDN w:val="0"/>
        <w:adjustRightInd w:val="0"/>
        <w:rPr>
          <w:ins w:id="905" w:author="Barends, Lynray" w:date="2018-08-23T07:03:00Z"/>
          <w:rFonts w:ascii="Times New Roman" w:hAnsi="Times New Roman" w:cs="Times New Roman"/>
          <w:sz w:val="16"/>
          <w:szCs w:val="16"/>
          <w:lang w:val="en-US"/>
        </w:rPr>
      </w:pPr>
      <w:ins w:id="906" w:author="Barends, Lynray" w:date="2018-08-23T07:03:00Z">
        <w:r>
          <w:t xml:space="preserve">VADER - </w:t>
        </w:r>
        <w:r>
          <w:rPr>
            <w:rFonts w:ascii="Times New Roman" w:hAnsi="Times New Roman" w:cs="Times New Roman"/>
            <w:sz w:val="16"/>
            <w:szCs w:val="16"/>
            <w:lang w:val="en-US"/>
          </w:rPr>
          <w:t>It is a human-validated sentiment analysis method developed for Twitter and social media contexts. VADER was created from a generalizable, valence-based, human-curated gold standard sentiment lexicon.</w:t>
        </w:r>
      </w:ins>
    </w:p>
    <w:p w14:paraId="07FBAAE8" w14:textId="77777777" w:rsidR="008106B1" w:rsidRPr="006B00E8" w:rsidRDefault="008106B1" w:rsidP="008106B1">
      <w:pPr>
        <w:rPr>
          <w:ins w:id="907" w:author="Barends, Lynray" w:date="2018-08-23T07:03:00Z"/>
          <w:b/>
        </w:rPr>
      </w:pPr>
      <w:ins w:id="908" w:author="Barends, Lynray" w:date="2018-08-23T07:03:00Z">
        <w:r w:rsidRPr="006B00E8">
          <w:rPr>
            <w:rFonts w:ascii="Times New Roman" w:hAnsi="Times New Roman" w:cs="Times New Roman"/>
            <w:b/>
            <w:sz w:val="16"/>
            <w:szCs w:val="16"/>
            <w:lang w:val="en-US"/>
          </w:rPr>
          <w:t xml:space="preserve">(Top performing on </w:t>
        </w:r>
        <w:proofErr w:type="gramStart"/>
        <w:r w:rsidRPr="006B00E8">
          <w:rPr>
            <w:rFonts w:ascii="Times New Roman" w:hAnsi="Times New Roman" w:cs="Times New Roman"/>
            <w:b/>
            <w:sz w:val="16"/>
            <w:szCs w:val="16"/>
            <w:lang w:val="en-US"/>
          </w:rPr>
          <w:t>3 point</w:t>
        </w:r>
        <w:proofErr w:type="gramEnd"/>
        <w:r w:rsidRPr="006B00E8">
          <w:rPr>
            <w:rFonts w:ascii="Times New Roman" w:hAnsi="Times New Roman" w:cs="Times New Roman"/>
            <w:b/>
            <w:sz w:val="16"/>
            <w:szCs w:val="16"/>
            <w:lang w:val="en-US"/>
          </w:rPr>
          <w:t xml:space="preserve"> scale for comments, +- 80% Coverage)</w:t>
        </w:r>
      </w:ins>
    </w:p>
    <w:p w14:paraId="5CD84CCA" w14:textId="77777777" w:rsidR="008106B1" w:rsidRDefault="008106B1" w:rsidP="008106B1">
      <w:pPr>
        <w:autoSpaceDE w:val="0"/>
        <w:autoSpaceDN w:val="0"/>
        <w:adjustRightInd w:val="0"/>
        <w:rPr>
          <w:ins w:id="909" w:author="Barends, Lynray" w:date="2018-08-23T07:03:00Z"/>
        </w:rPr>
      </w:pPr>
    </w:p>
    <w:p w14:paraId="7106B84C" w14:textId="77777777" w:rsidR="008106B1" w:rsidRPr="006B00E8" w:rsidRDefault="008106B1" w:rsidP="008106B1">
      <w:pPr>
        <w:rPr>
          <w:ins w:id="910" w:author="Barends, Lynray" w:date="2018-08-23T07:03:00Z"/>
          <w:i/>
        </w:rPr>
      </w:pPr>
      <w:ins w:id="911" w:author="Barends, Lynray" w:date="2018-08-23T07:03:00Z">
        <w:r w:rsidRPr="006B00E8">
          <w:rPr>
            <w:rFonts w:ascii="Times New Roman" w:hAnsi="Times New Roman" w:cs="Times New Roman"/>
            <w:i/>
            <w:sz w:val="16"/>
            <w:szCs w:val="16"/>
            <w:lang w:val="en-US"/>
          </w:rPr>
          <w:t xml:space="preserve">Works with directly with module </w:t>
        </w:r>
      </w:ins>
    </w:p>
    <w:p w14:paraId="29D9306D" w14:textId="77777777" w:rsidR="008106B1" w:rsidRDefault="008106B1" w:rsidP="008106B1">
      <w:pPr>
        <w:autoSpaceDE w:val="0"/>
        <w:autoSpaceDN w:val="0"/>
        <w:adjustRightInd w:val="0"/>
        <w:rPr>
          <w:ins w:id="912" w:author="Barends, Lynray" w:date="2018-08-23T07:03:00Z"/>
        </w:rPr>
      </w:pPr>
    </w:p>
    <w:p w14:paraId="0C237FF8" w14:textId="77777777" w:rsidR="008106B1" w:rsidRDefault="008106B1" w:rsidP="008106B1">
      <w:pPr>
        <w:autoSpaceDE w:val="0"/>
        <w:autoSpaceDN w:val="0"/>
        <w:adjustRightInd w:val="0"/>
        <w:rPr>
          <w:ins w:id="913" w:author="Barends, Lynray" w:date="2018-08-23T07:03:00Z"/>
          <w:rFonts w:ascii="Times New Roman" w:hAnsi="Times New Roman" w:cs="Times New Roman"/>
          <w:sz w:val="16"/>
          <w:szCs w:val="16"/>
          <w:lang w:val="en-US"/>
        </w:rPr>
      </w:pPr>
      <w:ins w:id="914" w:author="Barends, Lynray" w:date="2018-08-23T07:03:00Z">
        <w:r>
          <w:t>OPINION LEXICON</w:t>
        </w:r>
        <w:r>
          <w:rPr>
            <w:rFonts w:ascii="Times New Roman" w:hAnsi="Times New Roman" w:cs="Times New Roman"/>
            <w:sz w:val="16"/>
            <w:szCs w:val="16"/>
            <w:lang w:val="en-US"/>
          </w:rPr>
          <w:t xml:space="preserve"> - Focus on Product Reviews. Builds a Lexicon to predict polarity of product features phrases that are summarized to provide an overall score to that product feature.</w:t>
        </w:r>
      </w:ins>
    </w:p>
    <w:p w14:paraId="48F113AD" w14:textId="77777777" w:rsidR="008106B1" w:rsidRDefault="008106B1" w:rsidP="008106B1">
      <w:pPr>
        <w:autoSpaceDE w:val="0"/>
        <w:autoSpaceDN w:val="0"/>
        <w:adjustRightInd w:val="0"/>
        <w:rPr>
          <w:ins w:id="915" w:author="Barends, Lynray" w:date="2018-08-23T07:03:00Z"/>
          <w:rFonts w:ascii="Times New Roman" w:hAnsi="Times New Roman" w:cs="Times New Roman"/>
          <w:b/>
          <w:sz w:val="16"/>
          <w:szCs w:val="16"/>
          <w:lang w:val="en-US"/>
        </w:rPr>
      </w:pPr>
      <w:ins w:id="916" w:author="Barends, Lynray" w:date="2018-08-23T07:03:00Z">
        <w:r w:rsidRPr="006B00E8">
          <w:rPr>
            <w:rFonts w:ascii="Times New Roman" w:hAnsi="Times New Roman" w:cs="Times New Roman"/>
            <w:b/>
            <w:sz w:val="16"/>
            <w:szCs w:val="16"/>
            <w:lang w:val="en-US"/>
          </w:rPr>
          <w:t>(+- 74% coverage)</w:t>
        </w:r>
      </w:ins>
    </w:p>
    <w:p w14:paraId="638CB1BB" w14:textId="77777777" w:rsidR="008106B1" w:rsidRDefault="008106B1" w:rsidP="008106B1">
      <w:pPr>
        <w:autoSpaceDE w:val="0"/>
        <w:autoSpaceDN w:val="0"/>
        <w:adjustRightInd w:val="0"/>
        <w:rPr>
          <w:ins w:id="917" w:author="Barends, Lynray" w:date="2018-08-23T07:03:00Z"/>
          <w:rFonts w:ascii="Times New Roman" w:hAnsi="Times New Roman" w:cs="Times New Roman"/>
          <w:b/>
          <w:sz w:val="16"/>
          <w:szCs w:val="16"/>
          <w:lang w:val="en-US"/>
        </w:rPr>
      </w:pPr>
    </w:p>
    <w:p w14:paraId="278B43A1" w14:textId="77777777" w:rsidR="008106B1" w:rsidRDefault="008106B1" w:rsidP="008106B1">
      <w:pPr>
        <w:autoSpaceDE w:val="0"/>
        <w:autoSpaceDN w:val="0"/>
        <w:adjustRightInd w:val="0"/>
        <w:rPr>
          <w:ins w:id="918" w:author="Barends, Lynray" w:date="2018-08-23T07:03:00Z"/>
          <w:rFonts w:ascii="Times New Roman" w:hAnsi="Times New Roman" w:cs="Times New Roman"/>
          <w:i/>
          <w:sz w:val="16"/>
          <w:szCs w:val="16"/>
          <w:lang w:val="en-US"/>
        </w:rPr>
      </w:pPr>
      <w:ins w:id="919" w:author="Barends, Lynray" w:date="2018-08-23T07:03:00Z">
        <w:r w:rsidRPr="006B00E8">
          <w:rPr>
            <w:rFonts w:ascii="Times New Roman" w:hAnsi="Times New Roman" w:cs="Times New Roman"/>
            <w:i/>
            <w:sz w:val="16"/>
            <w:szCs w:val="16"/>
            <w:lang w:val="en-US"/>
          </w:rPr>
          <w:t>Given a list of positive and negative words</w:t>
        </w:r>
        <w:r>
          <w:rPr>
            <w:rFonts w:ascii="Times New Roman" w:hAnsi="Times New Roman" w:cs="Times New Roman"/>
            <w:i/>
            <w:sz w:val="16"/>
            <w:szCs w:val="16"/>
            <w:lang w:val="en-US"/>
          </w:rPr>
          <w:t xml:space="preserve">. </w:t>
        </w:r>
      </w:ins>
    </w:p>
    <w:p w14:paraId="24AE3229" w14:textId="77777777" w:rsidR="008106B1" w:rsidRDefault="008106B1" w:rsidP="008106B1">
      <w:pPr>
        <w:autoSpaceDE w:val="0"/>
        <w:autoSpaceDN w:val="0"/>
        <w:adjustRightInd w:val="0"/>
        <w:rPr>
          <w:ins w:id="920" w:author="Barends, Lynray" w:date="2018-08-23T07:03:00Z"/>
          <w:rFonts w:ascii="Times New Roman" w:hAnsi="Times New Roman" w:cs="Times New Roman"/>
          <w:i/>
          <w:sz w:val="16"/>
          <w:szCs w:val="16"/>
          <w:lang w:val="en-US"/>
        </w:rPr>
      </w:pPr>
      <w:ins w:id="921" w:author="Barends, Lynray" w:date="2018-08-23T07:03:00Z">
        <w:r>
          <w:rPr>
            <w:rFonts w:ascii="Times New Roman" w:hAnsi="Times New Roman" w:cs="Times New Roman"/>
            <w:i/>
            <w:sz w:val="16"/>
            <w:szCs w:val="16"/>
            <w:lang w:val="en-US"/>
          </w:rPr>
          <w:t xml:space="preserve">I take my </w:t>
        </w:r>
        <w:proofErr w:type="gramStart"/>
        <w:r>
          <w:rPr>
            <w:rFonts w:ascii="Times New Roman" w:hAnsi="Times New Roman" w:cs="Times New Roman"/>
            <w:i/>
            <w:sz w:val="16"/>
            <w:szCs w:val="16"/>
            <w:lang w:val="en-US"/>
          </w:rPr>
          <w:t>text ,</w:t>
        </w:r>
        <w:proofErr w:type="gramEnd"/>
        <w:r>
          <w:rPr>
            <w:rFonts w:ascii="Times New Roman" w:hAnsi="Times New Roman" w:cs="Times New Roman"/>
            <w:i/>
            <w:sz w:val="16"/>
            <w:szCs w:val="16"/>
            <w:lang w:val="en-US"/>
          </w:rPr>
          <w:t xml:space="preserve"> tokenize it , remove </w:t>
        </w:r>
        <w:proofErr w:type="spellStart"/>
        <w:r>
          <w:rPr>
            <w:rFonts w:ascii="Times New Roman" w:hAnsi="Times New Roman" w:cs="Times New Roman"/>
            <w:i/>
            <w:sz w:val="16"/>
            <w:szCs w:val="16"/>
            <w:lang w:val="en-US"/>
          </w:rPr>
          <w:t>stopwords</w:t>
        </w:r>
        <w:proofErr w:type="spellEnd"/>
        <w:r>
          <w:rPr>
            <w:rFonts w:ascii="Times New Roman" w:hAnsi="Times New Roman" w:cs="Times New Roman"/>
            <w:i/>
            <w:sz w:val="16"/>
            <w:szCs w:val="16"/>
            <w:lang w:val="en-US"/>
          </w:rPr>
          <w:t xml:space="preserve">, and then did two </w:t>
        </w:r>
        <w:proofErr w:type="spellStart"/>
        <w:r>
          <w:rPr>
            <w:rFonts w:ascii="Times New Roman" w:hAnsi="Times New Roman" w:cs="Times New Roman"/>
            <w:i/>
            <w:sz w:val="16"/>
            <w:szCs w:val="16"/>
            <w:lang w:val="en-US"/>
          </w:rPr>
          <w:t>tallys</w:t>
        </w:r>
        <w:proofErr w:type="spellEnd"/>
        <w:r>
          <w:rPr>
            <w:rFonts w:ascii="Times New Roman" w:hAnsi="Times New Roman" w:cs="Times New Roman"/>
            <w:i/>
            <w:sz w:val="16"/>
            <w:szCs w:val="16"/>
            <w:lang w:val="en-US"/>
          </w:rPr>
          <w:t>:</w:t>
        </w:r>
      </w:ins>
    </w:p>
    <w:p w14:paraId="49C70AFD" w14:textId="77777777" w:rsidR="008106B1" w:rsidRDefault="008106B1" w:rsidP="008106B1">
      <w:pPr>
        <w:pStyle w:val="ListParagraph"/>
        <w:numPr>
          <w:ilvl w:val="0"/>
          <w:numId w:val="16"/>
        </w:numPr>
        <w:autoSpaceDE w:val="0"/>
        <w:autoSpaceDN w:val="0"/>
        <w:adjustRightInd w:val="0"/>
        <w:spacing w:after="0" w:line="240" w:lineRule="auto"/>
        <w:rPr>
          <w:ins w:id="922" w:author="Barends, Lynray" w:date="2018-08-23T07:03:00Z"/>
          <w:rFonts w:ascii="Times New Roman" w:hAnsi="Times New Roman" w:cs="Times New Roman"/>
          <w:i/>
          <w:sz w:val="16"/>
          <w:szCs w:val="16"/>
          <w:lang w:val="en-US"/>
        </w:rPr>
      </w:pPr>
      <w:ins w:id="923" w:author="Barends, Lynray" w:date="2018-08-23T07:03:00Z">
        <w:r w:rsidRPr="006B00E8">
          <w:rPr>
            <w:rFonts w:ascii="Times New Roman" w:hAnsi="Times New Roman" w:cs="Times New Roman"/>
            <w:i/>
            <w:sz w:val="16"/>
            <w:szCs w:val="16"/>
            <w:lang w:val="en-US"/>
          </w:rPr>
          <w:t xml:space="preserve">one using just the occurrence </w:t>
        </w:r>
        <w:r>
          <w:rPr>
            <w:rFonts w:ascii="Times New Roman" w:hAnsi="Times New Roman" w:cs="Times New Roman"/>
            <w:i/>
            <w:sz w:val="16"/>
            <w:szCs w:val="16"/>
            <w:lang w:val="en-US"/>
          </w:rPr>
          <w:t xml:space="preserve">of </w:t>
        </w:r>
        <w:proofErr w:type="gramStart"/>
        <w:r>
          <w:rPr>
            <w:rFonts w:ascii="Times New Roman" w:hAnsi="Times New Roman" w:cs="Times New Roman"/>
            <w:i/>
            <w:sz w:val="16"/>
            <w:szCs w:val="16"/>
            <w:lang w:val="en-US"/>
          </w:rPr>
          <w:t>+,-</w:t>
        </w:r>
        <w:proofErr w:type="gramEnd"/>
        <w:r>
          <w:rPr>
            <w:rFonts w:ascii="Times New Roman" w:hAnsi="Times New Roman" w:cs="Times New Roman"/>
            <w:i/>
            <w:sz w:val="16"/>
            <w:szCs w:val="16"/>
            <w:lang w:val="en-US"/>
          </w:rPr>
          <w:t xml:space="preserve"> words, divide each occurrence count by the number of distinct words</w:t>
        </w:r>
      </w:ins>
    </w:p>
    <w:p w14:paraId="73FD594F" w14:textId="77777777" w:rsidR="008106B1" w:rsidRDefault="008106B1" w:rsidP="008106B1">
      <w:pPr>
        <w:pStyle w:val="ListParagraph"/>
        <w:numPr>
          <w:ilvl w:val="0"/>
          <w:numId w:val="16"/>
        </w:numPr>
        <w:autoSpaceDE w:val="0"/>
        <w:autoSpaceDN w:val="0"/>
        <w:adjustRightInd w:val="0"/>
        <w:spacing w:after="0" w:line="240" w:lineRule="auto"/>
        <w:rPr>
          <w:ins w:id="924" w:author="Barends, Lynray" w:date="2018-08-23T07:03:00Z"/>
          <w:rFonts w:ascii="Times New Roman" w:hAnsi="Times New Roman" w:cs="Times New Roman"/>
          <w:i/>
          <w:sz w:val="16"/>
          <w:szCs w:val="16"/>
          <w:lang w:val="en-US"/>
        </w:rPr>
      </w:pPr>
      <w:ins w:id="925" w:author="Barends, Lynray" w:date="2018-08-23T07:03:00Z">
        <w:r w:rsidRPr="006B00E8">
          <w:rPr>
            <w:rFonts w:ascii="Times New Roman" w:hAnsi="Times New Roman" w:cs="Times New Roman"/>
            <w:i/>
            <w:sz w:val="16"/>
            <w:szCs w:val="16"/>
            <w:lang w:val="en-US"/>
          </w:rPr>
          <w:t>a</w:t>
        </w:r>
        <w:r>
          <w:rPr>
            <w:rFonts w:ascii="Times New Roman" w:hAnsi="Times New Roman" w:cs="Times New Roman"/>
            <w:i/>
            <w:sz w:val="16"/>
            <w:szCs w:val="16"/>
            <w:lang w:val="en-US"/>
          </w:rPr>
          <w:t xml:space="preserve">nd another using the </w:t>
        </w:r>
        <w:proofErr w:type="gramStart"/>
        <w:r>
          <w:rPr>
            <w:rFonts w:ascii="Times New Roman" w:hAnsi="Times New Roman" w:cs="Times New Roman"/>
            <w:i/>
            <w:sz w:val="16"/>
            <w:szCs w:val="16"/>
            <w:lang w:val="en-US"/>
          </w:rPr>
          <w:t>frequency,,</w:t>
        </w:r>
        <w:proofErr w:type="gramEnd"/>
        <w:r>
          <w:rPr>
            <w:rFonts w:ascii="Times New Roman" w:hAnsi="Times New Roman" w:cs="Times New Roman"/>
            <w:i/>
            <w:sz w:val="16"/>
            <w:szCs w:val="16"/>
            <w:lang w:val="en-US"/>
          </w:rPr>
          <w:t xml:space="preserve"> divide each occurrence count by the number of  words</w:t>
        </w:r>
      </w:ins>
    </w:p>
    <w:p w14:paraId="59581DE4" w14:textId="77777777" w:rsidR="008106B1" w:rsidRDefault="008106B1" w:rsidP="008106B1">
      <w:pPr>
        <w:autoSpaceDE w:val="0"/>
        <w:autoSpaceDN w:val="0"/>
        <w:adjustRightInd w:val="0"/>
        <w:rPr>
          <w:ins w:id="926" w:author="Barends, Lynray" w:date="2018-08-23T07:03:00Z"/>
          <w:rFonts w:ascii="Times New Roman" w:hAnsi="Times New Roman" w:cs="Times New Roman"/>
          <w:i/>
          <w:sz w:val="16"/>
          <w:szCs w:val="16"/>
          <w:lang w:val="en-US"/>
        </w:rPr>
      </w:pPr>
      <w:ins w:id="927" w:author="Barends, Lynray" w:date="2018-08-23T07:03:00Z">
        <w:r>
          <w:rPr>
            <w:rFonts w:ascii="Times New Roman" w:hAnsi="Times New Roman" w:cs="Times New Roman"/>
            <w:i/>
            <w:sz w:val="16"/>
            <w:szCs w:val="16"/>
            <w:lang w:val="en-US"/>
          </w:rPr>
          <w:t>Final Score = Positive score – Negative Score</w:t>
        </w:r>
      </w:ins>
    </w:p>
    <w:p w14:paraId="247F86C7" w14:textId="77777777" w:rsidR="008106B1" w:rsidRPr="006B00E8" w:rsidRDefault="008106B1" w:rsidP="008106B1">
      <w:pPr>
        <w:autoSpaceDE w:val="0"/>
        <w:autoSpaceDN w:val="0"/>
        <w:adjustRightInd w:val="0"/>
        <w:rPr>
          <w:ins w:id="928" w:author="Barends, Lynray" w:date="2018-08-23T07:03:00Z"/>
          <w:rFonts w:ascii="Times New Roman" w:hAnsi="Times New Roman" w:cs="Times New Roman"/>
          <w:i/>
          <w:sz w:val="16"/>
          <w:szCs w:val="16"/>
          <w:lang w:val="en-US"/>
        </w:rPr>
      </w:pPr>
      <w:ins w:id="929" w:author="Barends, Lynray" w:date="2018-08-23T07:03:00Z">
        <w:r w:rsidRPr="0043551C">
          <w:rPr>
            <w:rFonts w:ascii="Times New Roman" w:hAnsi="Times New Roman" w:cs="Times New Roman"/>
            <w:b/>
            <w:i/>
            <w:sz w:val="16"/>
            <w:szCs w:val="16"/>
            <w:lang w:val="en-US"/>
          </w:rPr>
          <w:t>IDEA:</w:t>
        </w:r>
        <w:r>
          <w:rPr>
            <w:rFonts w:ascii="Times New Roman" w:hAnsi="Times New Roman" w:cs="Times New Roman"/>
            <w:i/>
            <w:sz w:val="16"/>
            <w:szCs w:val="16"/>
            <w:lang w:val="en-US"/>
          </w:rPr>
          <w:t xml:space="preserve"> use wordnet to add more similar words to each list by looking at top 3/5 similar words to each word.</w:t>
        </w:r>
      </w:ins>
    </w:p>
    <w:p w14:paraId="4B6236B1" w14:textId="77777777" w:rsidR="008106B1" w:rsidRPr="006B00E8" w:rsidRDefault="008106B1" w:rsidP="008106B1">
      <w:pPr>
        <w:autoSpaceDE w:val="0"/>
        <w:autoSpaceDN w:val="0"/>
        <w:adjustRightInd w:val="0"/>
        <w:rPr>
          <w:ins w:id="930" w:author="Barends, Lynray" w:date="2018-08-23T07:03:00Z"/>
          <w:rFonts w:ascii="Times New Roman" w:hAnsi="Times New Roman" w:cs="Times New Roman"/>
          <w:i/>
          <w:sz w:val="16"/>
          <w:szCs w:val="16"/>
          <w:lang w:val="en-US"/>
        </w:rPr>
      </w:pPr>
    </w:p>
    <w:p w14:paraId="11D8F933" w14:textId="77777777" w:rsidR="008106B1" w:rsidRDefault="008106B1" w:rsidP="008106B1">
      <w:pPr>
        <w:autoSpaceDE w:val="0"/>
        <w:autoSpaceDN w:val="0"/>
        <w:adjustRightInd w:val="0"/>
        <w:rPr>
          <w:ins w:id="931" w:author="Barends, Lynray" w:date="2018-08-23T07:03:00Z"/>
          <w:rFonts w:ascii="Times New Roman" w:hAnsi="Times New Roman" w:cs="Times New Roman"/>
          <w:sz w:val="16"/>
          <w:szCs w:val="16"/>
          <w:lang w:val="en-US"/>
        </w:rPr>
      </w:pPr>
      <w:ins w:id="932" w:author="Barends, Lynray" w:date="2018-08-23T07:03:00Z">
        <w:r>
          <w:t xml:space="preserve">SENTIMENT-140 - </w:t>
        </w:r>
        <w:r>
          <w:rPr>
            <w:rFonts w:ascii="Times New Roman" w:hAnsi="Times New Roman" w:cs="Times New Roman"/>
            <w:sz w:val="16"/>
            <w:szCs w:val="16"/>
            <w:lang w:val="en-US"/>
          </w:rPr>
          <w:t>A lexicon dictionary based on the same dataset used to train the Sentiment140 Method. The lexicon was built in a similar way to [33] but authors used the occurrence of emoticons to classify the tweet as positive or negative. Then, the n-gram score was calculated based on the frequency of occurrence in each class of tweets.</w:t>
        </w:r>
      </w:ins>
    </w:p>
    <w:p w14:paraId="4BDCC549" w14:textId="77777777" w:rsidR="008106B1" w:rsidRDefault="008106B1" w:rsidP="008106B1">
      <w:pPr>
        <w:rPr>
          <w:ins w:id="933" w:author="Barends, Lynray" w:date="2018-08-23T07:03:00Z"/>
          <w:rFonts w:ascii="Times New Roman" w:hAnsi="Times New Roman" w:cs="Times New Roman"/>
          <w:b/>
          <w:sz w:val="16"/>
          <w:szCs w:val="16"/>
          <w:lang w:val="en-US"/>
        </w:rPr>
      </w:pPr>
      <w:ins w:id="934" w:author="Barends, Lynray" w:date="2018-08-23T07:03:00Z">
        <w:r w:rsidRPr="006B00E8">
          <w:rPr>
            <w:rFonts w:ascii="Times New Roman" w:hAnsi="Times New Roman" w:cs="Times New Roman"/>
            <w:b/>
            <w:sz w:val="16"/>
            <w:szCs w:val="16"/>
            <w:lang w:val="en-US"/>
          </w:rPr>
          <w:t>(Top performing on reviews, +- 27% coverage)</w:t>
        </w:r>
      </w:ins>
    </w:p>
    <w:p w14:paraId="6F895E5A" w14:textId="77777777" w:rsidR="008106B1" w:rsidRDefault="008106B1" w:rsidP="008106B1">
      <w:pPr>
        <w:rPr>
          <w:ins w:id="935" w:author="Barends, Lynray" w:date="2018-08-23T07:03:00Z"/>
          <w:rFonts w:ascii="Times New Roman" w:hAnsi="Times New Roman" w:cs="Times New Roman"/>
          <w:b/>
          <w:sz w:val="16"/>
          <w:szCs w:val="16"/>
          <w:lang w:val="en-US"/>
        </w:rPr>
      </w:pPr>
    </w:p>
    <w:p w14:paraId="03F5A4ED" w14:textId="77777777" w:rsidR="008106B1" w:rsidRPr="0043551C" w:rsidRDefault="008106B1" w:rsidP="008106B1">
      <w:pPr>
        <w:rPr>
          <w:ins w:id="936" w:author="Barends, Lynray" w:date="2018-08-23T07:03:00Z"/>
          <w:rFonts w:ascii="Times New Roman" w:hAnsi="Times New Roman" w:cs="Times New Roman"/>
          <w:i/>
          <w:sz w:val="16"/>
          <w:szCs w:val="16"/>
          <w:lang w:val="en-US"/>
        </w:rPr>
      </w:pPr>
      <w:ins w:id="937" w:author="Barends, Lynray" w:date="2018-08-23T07:03:00Z">
        <w:r w:rsidRPr="0043551C">
          <w:rPr>
            <w:rFonts w:ascii="Times New Roman" w:hAnsi="Times New Roman" w:cs="Times New Roman"/>
            <w:i/>
            <w:sz w:val="16"/>
            <w:szCs w:val="16"/>
            <w:lang w:val="en-US"/>
          </w:rPr>
          <w:t xml:space="preserve">Save reviews in text files, wrote a script that then feeds it to the online </w:t>
        </w:r>
        <w:proofErr w:type="spellStart"/>
        <w:r w:rsidRPr="0043551C">
          <w:rPr>
            <w:rFonts w:ascii="Times New Roman" w:hAnsi="Times New Roman" w:cs="Times New Roman"/>
            <w:i/>
            <w:sz w:val="16"/>
            <w:szCs w:val="16"/>
            <w:lang w:val="en-US"/>
          </w:rPr>
          <w:t>api</w:t>
        </w:r>
        <w:proofErr w:type="spellEnd"/>
        <w:r w:rsidRPr="0043551C">
          <w:rPr>
            <w:rFonts w:ascii="Times New Roman" w:hAnsi="Times New Roman" w:cs="Times New Roman"/>
            <w:i/>
            <w:sz w:val="16"/>
            <w:szCs w:val="16"/>
            <w:lang w:val="en-US"/>
          </w:rPr>
          <w:t>, which returns scores</w:t>
        </w:r>
      </w:ins>
    </w:p>
    <w:p w14:paraId="01C4BFE4" w14:textId="77777777" w:rsidR="008106B1" w:rsidRDefault="008106B1" w:rsidP="008106B1">
      <w:pPr>
        <w:autoSpaceDE w:val="0"/>
        <w:autoSpaceDN w:val="0"/>
        <w:adjustRightInd w:val="0"/>
        <w:rPr>
          <w:ins w:id="938" w:author="Barends, Lynray" w:date="2018-08-23T07:03:00Z"/>
        </w:rPr>
      </w:pPr>
    </w:p>
    <w:p w14:paraId="74022C3F" w14:textId="77777777" w:rsidR="008106B1" w:rsidRDefault="008106B1" w:rsidP="008106B1">
      <w:pPr>
        <w:autoSpaceDE w:val="0"/>
        <w:autoSpaceDN w:val="0"/>
        <w:adjustRightInd w:val="0"/>
        <w:rPr>
          <w:ins w:id="939" w:author="Barends, Lynray" w:date="2018-08-23T07:03:00Z"/>
          <w:rFonts w:ascii="Times New Roman" w:hAnsi="Times New Roman" w:cs="Times New Roman"/>
          <w:sz w:val="16"/>
          <w:szCs w:val="16"/>
          <w:lang w:val="en-US"/>
        </w:rPr>
      </w:pPr>
      <w:ins w:id="940" w:author="Barends, Lynray" w:date="2018-08-23T07:03:00Z">
        <w:r>
          <w:t xml:space="preserve">SO_CAL - </w:t>
        </w:r>
        <w:r>
          <w:rPr>
            <w:rFonts w:ascii="Times New Roman" w:hAnsi="Times New Roman" w:cs="Times New Roman"/>
            <w:sz w:val="16"/>
            <w:szCs w:val="16"/>
            <w:lang w:val="en-US"/>
          </w:rPr>
          <w:t>Creates a new Lexicon with unigrams (verbs, adverbs, nouns and adjectives) and multi-grams (phrasal verbs and intensifiers) hand ranked with scale +5 (strongly positive) to –5 (strongly negative). Authors also included part of speech processing, negation and intensifiers.</w:t>
        </w:r>
      </w:ins>
    </w:p>
    <w:p w14:paraId="1268635B" w14:textId="77777777" w:rsidR="008106B1" w:rsidRPr="006B00E8" w:rsidRDefault="008106B1" w:rsidP="008106B1">
      <w:pPr>
        <w:autoSpaceDE w:val="0"/>
        <w:autoSpaceDN w:val="0"/>
        <w:adjustRightInd w:val="0"/>
        <w:rPr>
          <w:ins w:id="941" w:author="Barends, Lynray" w:date="2018-08-23T07:03:00Z"/>
          <w:rFonts w:ascii="Times New Roman" w:hAnsi="Times New Roman" w:cs="Times New Roman"/>
          <w:b/>
          <w:sz w:val="16"/>
          <w:szCs w:val="16"/>
          <w:lang w:val="en-US"/>
        </w:rPr>
      </w:pPr>
      <w:ins w:id="942" w:author="Barends, Lynray" w:date="2018-08-23T07:03:00Z">
        <w:r w:rsidRPr="006B00E8">
          <w:rPr>
            <w:rFonts w:ascii="Times New Roman" w:hAnsi="Times New Roman" w:cs="Times New Roman"/>
            <w:b/>
            <w:sz w:val="16"/>
            <w:szCs w:val="16"/>
            <w:lang w:val="en-US"/>
          </w:rPr>
          <w:t>(+-83% coverage)</w:t>
        </w:r>
      </w:ins>
    </w:p>
    <w:p w14:paraId="49B844D8" w14:textId="77777777" w:rsidR="008106B1" w:rsidRDefault="008106B1" w:rsidP="008106B1">
      <w:pPr>
        <w:rPr>
          <w:ins w:id="943" w:author="Barends, Lynray" w:date="2018-08-23T07:03:00Z"/>
          <w:rFonts w:ascii="Times New Roman" w:hAnsi="Times New Roman" w:cs="Times New Roman"/>
          <w:sz w:val="16"/>
          <w:szCs w:val="16"/>
          <w:lang w:val="en-US"/>
        </w:rPr>
      </w:pPr>
    </w:p>
    <w:p w14:paraId="3D35E172" w14:textId="77777777" w:rsidR="008106B1" w:rsidRPr="0043551C" w:rsidRDefault="008106B1" w:rsidP="008106B1">
      <w:pPr>
        <w:rPr>
          <w:ins w:id="944" w:author="Barends, Lynray" w:date="2018-08-23T07:03:00Z"/>
          <w:rFonts w:ascii="Times New Roman" w:hAnsi="Times New Roman" w:cs="Times New Roman"/>
          <w:i/>
          <w:sz w:val="16"/>
          <w:szCs w:val="16"/>
          <w:lang w:val="en-US"/>
        </w:rPr>
      </w:pPr>
      <w:ins w:id="945" w:author="Barends, Lynray" w:date="2018-08-23T07:03:00Z">
        <w:r w:rsidRPr="0043551C">
          <w:rPr>
            <w:rFonts w:ascii="Times New Roman" w:hAnsi="Times New Roman" w:cs="Times New Roman"/>
            <w:i/>
            <w:sz w:val="16"/>
            <w:szCs w:val="16"/>
            <w:lang w:val="en-US"/>
          </w:rPr>
          <w:lastRenderedPageBreak/>
          <w:t xml:space="preserve">Save reviews as text files, Run a script which does preprocessing on text using </w:t>
        </w:r>
        <w:proofErr w:type="spellStart"/>
        <w:r w:rsidRPr="0043551C">
          <w:rPr>
            <w:rFonts w:ascii="Times New Roman" w:hAnsi="Times New Roman" w:cs="Times New Roman"/>
            <w:i/>
            <w:sz w:val="16"/>
            <w:szCs w:val="16"/>
            <w:lang w:val="en-US"/>
          </w:rPr>
          <w:t>StanfordCore-</w:t>
        </w:r>
        <w:proofErr w:type="gramStart"/>
        <w:r>
          <w:rPr>
            <w:rFonts w:ascii="Times New Roman" w:hAnsi="Times New Roman" w:cs="Times New Roman"/>
            <w:i/>
            <w:sz w:val="16"/>
            <w:szCs w:val="16"/>
            <w:lang w:val="en-US"/>
          </w:rPr>
          <w:t>Nlp</w:t>
        </w:r>
        <w:proofErr w:type="spellEnd"/>
        <w:r w:rsidRPr="0043551C">
          <w:rPr>
            <w:rFonts w:ascii="Times New Roman" w:hAnsi="Times New Roman" w:cs="Times New Roman"/>
            <w:i/>
            <w:sz w:val="16"/>
            <w:szCs w:val="16"/>
            <w:lang w:val="en-US"/>
          </w:rPr>
          <w:t xml:space="preserve"> ,</w:t>
        </w:r>
        <w:proofErr w:type="gramEnd"/>
        <w:r w:rsidRPr="0043551C">
          <w:rPr>
            <w:rFonts w:ascii="Times New Roman" w:hAnsi="Times New Roman" w:cs="Times New Roman"/>
            <w:i/>
            <w:sz w:val="16"/>
            <w:szCs w:val="16"/>
            <w:lang w:val="en-US"/>
          </w:rPr>
          <w:t xml:space="preserve"> Run another script which aggregates all of the scores and outputs a csv file with relevant scores.</w:t>
        </w:r>
      </w:ins>
    </w:p>
    <w:p w14:paraId="7DCFA7BF" w14:textId="77777777" w:rsidR="008106B1" w:rsidRDefault="008106B1" w:rsidP="00450486"/>
    <w:p w14:paraId="33DB1795" w14:textId="77777777" w:rsidR="008106B1" w:rsidRDefault="009763AF" w:rsidP="00450486">
      <w:pPr>
        <w:rPr>
          <w:ins w:id="946" w:author="Barends, Lynray" w:date="2018-08-23T07:02:00Z"/>
        </w:rPr>
      </w:pPr>
      <w:r>
        <w:t xml:space="preserve"> In order to assess these </w:t>
      </w:r>
      <w:del w:id="947" w:author="Sam Norwood" w:date="2018-08-22T15:55:00Z">
        <w:r w:rsidDel="006678CC">
          <w:delText>tools</w:delText>
        </w:r>
      </w:del>
      <w:ins w:id="948" w:author="Sam Norwood" w:date="2018-08-22T15:55:00Z">
        <w:r w:rsidR="006678CC">
          <w:t>tools,</w:t>
        </w:r>
      </w:ins>
      <w:r>
        <w:t xml:space="preserve"> I computed the score for each review and </w:t>
      </w:r>
      <w:ins w:id="949" w:author="Barends, Lynray" w:date="2018-08-23T06:58:00Z">
        <w:r w:rsidR="008106B1">
          <w:t>t</w:t>
        </w:r>
      </w:ins>
      <w:del w:id="950" w:author="Barends, Lynray" w:date="2018-08-23T06:58:00Z">
        <w:r w:rsidDel="008106B1">
          <w:delText>T</w:delText>
        </w:r>
      </w:del>
      <w:r>
        <w:t xml:space="preserve">ool on the whole review. I then coded them into </w:t>
      </w:r>
      <w:del w:id="951" w:author="Sam Norwood" w:date="2018-08-22T15:55:00Z">
        <w:r w:rsidDel="006678CC">
          <w:delText>5 point</w:delText>
        </w:r>
      </w:del>
      <w:ins w:id="952" w:author="Sam Norwood" w:date="2018-08-22T15:55:00Z">
        <w:r w:rsidR="006678CC">
          <w:t>5-point</w:t>
        </w:r>
      </w:ins>
      <w:r>
        <w:t xml:space="preserve"> scale. Using this </w:t>
      </w:r>
      <w:del w:id="953" w:author="Sam Norwood" w:date="2018-08-22T15:55:00Z">
        <w:r w:rsidDel="006678CC">
          <w:delText>5 point</w:delText>
        </w:r>
      </w:del>
      <w:ins w:id="954" w:author="Sam Norwood" w:date="2018-08-22T15:55:00Z">
        <w:r w:rsidR="006678CC">
          <w:t>5-point</w:t>
        </w:r>
      </w:ins>
      <w:r>
        <w:t xml:space="preserve"> scale, I computed the majority vote for each tool for each review. Using this, I then aimed to see which tool predicted the majority </w:t>
      </w:r>
      <w:del w:id="955" w:author="Barends, Lynray" w:date="2018-08-23T06:59:00Z">
        <w:r w:rsidDel="008106B1">
          <w:delText xml:space="preserve">scale </w:delText>
        </w:r>
      </w:del>
      <w:ins w:id="956" w:author="Barends, Lynray" w:date="2018-08-23T06:59:00Z">
        <w:r w:rsidR="008106B1">
          <w:t xml:space="preserve">classification </w:t>
        </w:r>
      </w:ins>
      <w:r>
        <w:t>most often.</w:t>
      </w:r>
    </w:p>
    <w:p w14:paraId="34D12593" w14:textId="5880116C" w:rsidR="00450486" w:rsidRDefault="008106B1" w:rsidP="00450486">
      <w:ins w:id="957" w:author="Barends, Lynray" w:date="2018-08-23T07:02:00Z">
        <w:r>
          <w:t>Was sentence level better than on whole review?</w:t>
        </w:r>
      </w:ins>
      <w:r w:rsidR="009763AF">
        <w:t xml:space="preserve"> </w:t>
      </w:r>
    </w:p>
    <w:p w14:paraId="36EEEC28" w14:textId="77777777" w:rsidR="008106B1" w:rsidRDefault="009763AF" w:rsidP="00450486">
      <w:pPr>
        <w:rPr>
          <w:ins w:id="958" w:author="Barends, Lynray" w:date="2018-08-23T07:00:00Z"/>
        </w:rPr>
      </w:pPr>
      <w:r>
        <w:t xml:space="preserve">I </w:t>
      </w:r>
      <w:del w:id="959" w:author="Barends, Lynray" w:date="2018-08-23T06:59:00Z">
        <w:r w:rsidDel="008106B1">
          <w:delText>explore this option by performing</w:delText>
        </w:r>
      </w:del>
      <w:ins w:id="960" w:author="Barends, Lynray" w:date="2018-08-23T06:59:00Z">
        <w:r w:rsidR="008106B1">
          <w:t>computed this</w:t>
        </w:r>
      </w:ins>
      <w:r>
        <w:t xml:space="preserve"> on </w:t>
      </w:r>
      <w:ins w:id="961" w:author="Barends, Lynray" w:date="2018-08-23T06:59:00Z">
        <w:r w:rsidR="008106B1">
          <w:t xml:space="preserve">a </w:t>
        </w:r>
      </w:ins>
      <w:r>
        <w:t>sentence level too</w:t>
      </w:r>
      <w:ins w:id="962" w:author="Barends, Lynray" w:date="2018-08-23T06:59:00Z">
        <w:r w:rsidR="008106B1">
          <w:t xml:space="preserve">, where I </w:t>
        </w:r>
      </w:ins>
      <w:del w:id="963" w:author="Barends, Lynray" w:date="2018-08-23T06:59:00Z">
        <w:r w:rsidDel="008106B1">
          <w:delText xml:space="preserve">. </w:delText>
        </w:r>
        <w:r w:rsidR="007842FB" w:rsidDel="008106B1">
          <w:delText>We used an interrator</w:delText>
        </w:r>
      </w:del>
      <w:del w:id="964" w:author="Barends, Lynray" w:date="2018-08-23T03:35:00Z">
        <w:r w:rsidR="007842FB" w:rsidDel="002A3188">
          <w:delText xml:space="preserve">  </w:delText>
        </w:r>
      </w:del>
      <w:del w:id="965" w:author="Barends, Lynray" w:date="2018-08-23T06:59:00Z">
        <w:r w:rsidR="007842FB" w:rsidDel="008106B1">
          <w:delText xml:space="preserve">( initially)  - </w:delText>
        </w:r>
      </w:del>
      <w:r w:rsidR="007842FB">
        <w:t xml:space="preserve">split into sentences , ignore </w:t>
      </w:r>
      <w:ins w:id="966" w:author="Barends, Lynray" w:date="2018-08-23T07:00:00Z">
        <w:r w:rsidR="008106B1">
          <w:t>all average</w:t>
        </w:r>
      </w:ins>
      <w:del w:id="967" w:author="Barends, Lynray" w:date="2018-08-23T07:00:00Z">
        <w:r w:rsidR="007842FB" w:rsidDel="008106B1">
          <w:delText>0</w:delText>
        </w:r>
      </w:del>
      <w:r w:rsidR="007842FB">
        <w:t xml:space="preserve"> scores</w:t>
      </w:r>
      <w:ins w:id="968" w:author="Barends, Lynray" w:date="2018-08-23T07:00:00Z">
        <w:r w:rsidR="008106B1">
          <w:t xml:space="preserve"> and computed the mean of the remaining valences. Finally comparing the sentence level scores with whole review scores.</w:t>
        </w:r>
      </w:ins>
    </w:p>
    <w:p w14:paraId="6C6BD968" w14:textId="77777777" w:rsidR="008106B1" w:rsidRDefault="008106B1" w:rsidP="00450486">
      <w:pPr>
        <w:rPr>
          <w:ins w:id="969" w:author="Barends, Lynray" w:date="2018-08-23T07:01:00Z"/>
        </w:rPr>
      </w:pPr>
      <w:ins w:id="970" w:author="Barends, Lynray" w:date="2018-08-23T07:00:00Z">
        <w:r>
          <w:t>[Graph showing comparisons]</w:t>
        </w:r>
      </w:ins>
    </w:p>
    <w:p w14:paraId="00806DE9" w14:textId="77777777" w:rsidR="008106B1" w:rsidRDefault="008106B1" w:rsidP="008106B1">
      <w:pPr>
        <w:rPr>
          <w:ins w:id="971" w:author="Barends, Lynray" w:date="2018-08-23T07:01:00Z"/>
        </w:rPr>
      </w:pPr>
      <w:ins w:id="972" w:author="Barends, Lynray" w:date="2018-08-23T07:01:00Z">
        <w:r>
          <w:t>Then Explored with combinations:</w:t>
        </w:r>
      </w:ins>
    </w:p>
    <w:p w14:paraId="5A053253" w14:textId="77777777" w:rsidR="008106B1" w:rsidRDefault="008106B1" w:rsidP="008106B1">
      <w:pPr>
        <w:pStyle w:val="ListParagraph"/>
        <w:numPr>
          <w:ilvl w:val="1"/>
          <w:numId w:val="1"/>
        </w:numPr>
        <w:rPr>
          <w:ins w:id="973" w:author="Barends, Lynray" w:date="2018-08-23T07:01:00Z"/>
        </w:rPr>
      </w:pPr>
      <w:ins w:id="974" w:author="Barends, Lynray" w:date="2018-08-23T07:01:00Z">
        <w:r>
          <w:t xml:space="preserve">Average of all tools </w:t>
        </w:r>
      </w:ins>
    </w:p>
    <w:p w14:paraId="14687A37" w14:textId="77777777" w:rsidR="008106B1" w:rsidRDefault="008106B1" w:rsidP="008106B1">
      <w:pPr>
        <w:pStyle w:val="ListParagraph"/>
        <w:numPr>
          <w:ilvl w:val="1"/>
          <w:numId w:val="1"/>
        </w:numPr>
        <w:rPr>
          <w:ins w:id="975" w:author="Barends, Lynray" w:date="2018-08-23T07:01:00Z"/>
        </w:rPr>
      </w:pPr>
      <w:ins w:id="976" w:author="Barends, Lynray" w:date="2018-08-23T07:01:00Z">
        <w:r>
          <w:t>Strategic average</w:t>
        </w:r>
      </w:ins>
    </w:p>
    <w:p w14:paraId="072549AE" w14:textId="4A99D423" w:rsidR="008106B1" w:rsidRDefault="008106B1" w:rsidP="008106B1">
      <w:pPr>
        <w:pStyle w:val="ListParagraph"/>
        <w:numPr>
          <w:ilvl w:val="1"/>
          <w:numId w:val="1"/>
        </w:numPr>
        <w:rPr>
          <w:ins w:id="977" w:author="Barends, Lynray" w:date="2018-08-23T07:01:00Z"/>
        </w:rPr>
      </w:pPr>
      <w:ins w:id="978" w:author="Barends, Lynray" w:date="2018-08-23T07:01:00Z">
        <w:r>
          <w:t xml:space="preserve">Majority </w:t>
        </w:r>
        <w:r>
          <w:t>vote -</w:t>
        </w:r>
        <w:r>
          <w:t xml:space="preserve"> on </w:t>
        </w:r>
      </w:ins>
      <w:r w:rsidR="005F3909">
        <w:t>interrater</w:t>
      </w:r>
      <w:ins w:id="979" w:author="Barends, Lynray" w:date="2018-08-23T07:01:00Z">
        <w:r>
          <w:t xml:space="preserve"> </w:t>
        </w:r>
      </w:ins>
    </w:p>
    <w:p w14:paraId="310D350E" w14:textId="2C1CEAE3" w:rsidR="009763AF" w:rsidRDefault="007842FB" w:rsidP="00450486">
      <w:del w:id="980" w:author="Barends, Lynray" w:date="2018-08-23T07:00:00Z">
        <w:r w:rsidDel="008106B1">
          <w:delText xml:space="preserve"> , compare final scores</w:delText>
        </w:r>
      </w:del>
    </w:p>
    <w:p w14:paraId="669F3F5F" w14:textId="7583DFCB" w:rsidR="009763AF" w:rsidRDefault="008106B1" w:rsidP="00450486">
      <w:ins w:id="981" w:author="Barends, Lynray" w:date="2018-08-23T07:01:00Z">
        <w:r>
          <w:t>[</w:t>
        </w:r>
      </w:ins>
      <w:r w:rsidR="009763AF">
        <w:t>Rank of tools that guessed correctly most of the time for each</w:t>
      </w:r>
      <w:del w:id="982" w:author="Barends, Lynray" w:date="2018-08-23T02:10:00Z">
        <w:r w:rsidR="009763AF" w:rsidDel="00244203">
          <w:delText xml:space="preserve"> </w:delText>
        </w:r>
      </w:del>
      <w:r w:rsidR="009763AF">
        <w:t>.</w:t>
      </w:r>
      <w:ins w:id="983" w:author="Barends, Lynray" w:date="2018-08-23T07:01:00Z">
        <w:r>
          <w:t>]</w:t>
        </w:r>
      </w:ins>
      <w:del w:id="984" w:author="Barends, Lynray" w:date="2018-08-23T07:01:00Z">
        <w:r w:rsidR="009763AF" w:rsidDel="008106B1">
          <w:delText xml:space="preserve"> </w:delText>
        </w:r>
      </w:del>
    </w:p>
    <w:p w14:paraId="148BCD78" w14:textId="775CC72F" w:rsidR="008106B1" w:rsidRDefault="008106B1" w:rsidP="005F3909">
      <w:pPr>
        <w:pStyle w:val="Heading4"/>
        <w:rPr>
          <w:ins w:id="985" w:author="Barends, Lynray" w:date="2018-08-23T07:05:00Z"/>
        </w:rPr>
      </w:pPr>
      <w:ins w:id="986" w:author="Barends, Lynray" w:date="2018-08-23T07:05:00Z">
        <w:r>
          <w:t>Interrater comparison</w:t>
        </w:r>
      </w:ins>
    </w:p>
    <w:p w14:paraId="2C66DF85" w14:textId="0F85A15B" w:rsidR="008106B1" w:rsidRDefault="008106B1" w:rsidP="008106B1">
      <w:pPr>
        <w:rPr>
          <w:ins w:id="987" w:author="Barends, Lynray" w:date="2018-08-23T07:05:00Z"/>
        </w:rPr>
      </w:pPr>
      <w:ins w:id="988" w:author="Barends, Lynray" w:date="2018-08-23T07:05:00Z">
        <w:r>
          <w:t>For the comparison, I randomly selected 52 reviews with lengths in the upper quartile range (&gt;77 tokens/words). In order to label these reviews, I created a survey, where humans could rate each of these reviews depending on what they thought the guest rated it (perceived).</w:t>
        </w:r>
      </w:ins>
    </w:p>
    <w:p w14:paraId="0199C16B" w14:textId="77777777" w:rsidR="008106B1" w:rsidRDefault="008106B1" w:rsidP="008106B1">
      <w:pPr>
        <w:rPr>
          <w:ins w:id="989" w:author="Barends, Lynray" w:date="2018-08-23T07:05:00Z"/>
        </w:rPr>
      </w:pPr>
    </w:p>
    <w:p w14:paraId="029DE005" w14:textId="77777777" w:rsidR="008106B1" w:rsidRDefault="008106B1" w:rsidP="008106B1">
      <w:pPr>
        <w:rPr>
          <w:ins w:id="990" w:author="Barends, Lynray" w:date="2018-08-23T07:05:00Z"/>
        </w:rPr>
      </w:pPr>
      <w:ins w:id="991" w:author="Barends, Lynray" w:date="2018-08-23T07:05:00Z">
        <w:r>
          <w:t>I managed to get 4-5 people to rate this set and took the weighted average for each review.</w:t>
        </w:r>
      </w:ins>
    </w:p>
    <w:tbl>
      <w:tblPr>
        <w:tblStyle w:val="TableGrid"/>
        <w:tblpPr w:leftFromText="180" w:rightFromText="180" w:vertAnchor="text" w:horzAnchor="margin" w:tblpY="113"/>
        <w:tblW w:w="9209" w:type="dxa"/>
        <w:tblLook w:val="04A0" w:firstRow="1" w:lastRow="0" w:firstColumn="1" w:lastColumn="0" w:noHBand="0" w:noVBand="1"/>
      </w:tblPr>
      <w:tblGrid>
        <w:gridCol w:w="1501"/>
        <w:gridCol w:w="1501"/>
        <w:gridCol w:w="1502"/>
        <w:gridCol w:w="1502"/>
        <w:gridCol w:w="1502"/>
        <w:gridCol w:w="1701"/>
      </w:tblGrid>
      <w:tr w:rsidR="008106B1" w14:paraId="1C5A63AD" w14:textId="77777777" w:rsidTr="00C84EE1">
        <w:trPr>
          <w:ins w:id="992" w:author="Barends, Lynray" w:date="2018-08-23T07:05:00Z"/>
        </w:trPr>
        <w:tc>
          <w:tcPr>
            <w:tcW w:w="1501" w:type="dxa"/>
          </w:tcPr>
          <w:p w14:paraId="7DA7D17E" w14:textId="77777777" w:rsidR="008106B1" w:rsidRPr="000F0FDB" w:rsidRDefault="008106B1" w:rsidP="00C84EE1">
            <w:pPr>
              <w:rPr>
                <w:ins w:id="993" w:author="Barends, Lynray" w:date="2018-08-23T07:05:00Z"/>
                <w:sz w:val="20"/>
                <w:szCs w:val="20"/>
              </w:rPr>
            </w:pPr>
          </w:p>
        </w:tc>
        <w:tc>
          <w:tcPr>
            <w:tcW w:w="1501" w:type="dxa"/>
          </w:tcPr>
          <w:p w14:paraId="2A1CC486" w14:textId="77777777" w:rsidR="008106B1" w:rsidRDefault="008106B1" w:rsidP="00C84EE1">
            <w:pPr>
              <w:rPr>
                <w:ins w:id="994" w:author="Barends, Lynray" w:date="2018-08-23T07:05:00Z"/>
                <w:sz w:val="20"/>
                <w:szCs w:val="20"/>
              </w:rPr>
            </w:pPr>
            <w:ins w:id="995" w:author="Barends, Lynray" w:date="2018-08-23T07:05:00Z">
              <w:r>
                <w:rPr>
                  <w:sz w:val="20"/>
                  <w:szCs w:val="20"/>
                </w:rPr>
                <w:t>Extremely Unsatisfied</w:t>
              </w:r>
            </w:ins>
          </w:p>
          <w:p w14:paraId="2CAC09A5" w14:textId="77777777" w:rsidR="008106B1" w:rsidRPr="000F0FDB" w:rsidRDefault="008106B1" w:rsidP="00C84EE1">
            <w:pPr>
              <w:rPr>
                <w:ins w:id="996" w:author="Barends, Lynray" w:date="2018-08-23T07:05:00Z"/>
                <w:sz w:val="20"/>
                <w:szCs w:val="20"/>
              </w:rPr>
            </w:pPr>
            <w:ins w:id="997" w:author="Barends, Lynray" w:date="2018-08-23T07:05:00Z">
              <w:r>
                <w:rPr>
                  <w:sz w:val="20"/>
                  <w:szCs w:val="20"/>
                </w:rPr>
                <w:t>(</w:t>
              </w:r>
              <w:r w:rsidRPr="000F0FDB">
                <w:rPr>
                  <w:sz w:val="20"/>
                  <w:szCs w:val="20"/>
                </w:rPr>
                <w:t>=&lt;</w:t>
              </w:r>
              <w:r>
                <w:rPr>
                  <w:sz w:val="20"/>
                  <w:szCs w:val="20"/>
                </w:rPr>
                <w:t>0.2)</w:t>
              </w:r>
            </w:ins>
          </w:p>
        </w:tc>
        <w:tc>
          <w:tcPr>
            <w:tcW w:w="1502" w:type="dxa"/>
          </w:tcPr>
          <w:p w14:paraId="5EFAC4EC" w14:textId="77777777" w:rsidR="008106B1" w:rsidRDefault="008106B1" w:rsidP="00C84EE1">
            <w:pPr>
              <w:rPr>
                <w:ins w:id="998" w:author="Barends, Lynray" w:date="2018-08-23T07:05:00Z"/>
                <w:sz w:val="20"/>
                <w:szCs w:val="20"/>
              </w:rPr>
            </w:pPr>
            <w:ins w:id="999" w:author="Barends, Lynray" w:date="2018-08-23T07:05:00Z">
              <w:r>
                <w:rPr>
                  <w:sz w:val="20"/>
                  <w:szCs w:val="20"/>
                </w:rPr>
                <w:t>Quite Unsatisfied</w:t>
              </w:r>
            </w:ins>
          </w:p>
          <w:p w14:paraId="55618499" w14:textId="77777777" w:rsidR="008106B1" w:rsidRPr="000F0FDB" w:rsidRDefault="008106B1" w:rsidP="00C84EE1">
            <w:pPr>
              <w:rPr>
                <w:ins w:id="1000" w:author="Barends, Lynray" w:date="2018-08-23T07:05:00Z"/>
                <w:sz w:val="20"/>
                <w:szCs w:val="20"/>
              </w:rPr>
            </w:pPr>
            <w:ins w:id="1001" w:author="Barends, Lynray" w:date="2018-08-23T07:05:00Z">
              <w:r>
                <w:rPr>
                  <w:sz w:val="20"/>
                  <w:szCs w:val="20"/>
                </w:rPr>
                <w:t>(</w:t>
              </w:r>
              <w:r w:rsidRPr="000F0FDB">
                <w:rPr>
                  <w:sz w:val="20"/>
                  <w:szCs w:val="20"/>
                </w:rPr>
                <w:t>&gt;</w:t>
              </w:r>
              <w:r>
                <w:rPr>
                  <w:sz w:val="20"/>
                  <w:szCs w:val="20"/>
                </w:rPr>
                <w:t>0.2</w:t>
              </w:r>
              <w:r w:rsidRPr="000F0FDB">
                <w:rPr>
                  <w:sz w:val="20"/>
                  <w:szCs w:val="20"/>
                </w:rPr>
                <w:t xml:space="preserve"> and &lt;=</w:t>
              </w:r>
              <w:r>
                <w:rPr>
                  <w:sz w:val="20"/>
                  <w:szCs w:val="20"/>
                </w:rPr>
                <w:t>0.4)</w:t>
              </w:r>
            </w:ins>
          </w:p>
        </w:tc>
        <w:tc>
          <w:tcPr>
            <w:tcW w:w="1502" w:type="dxa"/>
          </w:tcPr>
          <w:p w14:paraId="1928CCE2" w14:textId="77777777" w:rsidR="008106B1" w:rsidRDefault="008106B1" w:rsidP="00C84EE1">
            <w:pPr>
              <w:rPr>
                <w:ins w:id="1002" w:author="Barends, Lynray" w:date="2018-08-23T07:05:00Z"/>
                <w:sz w:val="20"/>
                <w:szCs w:val="20"/>
              </w:rPr>
            </w:pPr>
            <w:ins w:id="1003" w:author="Barends, Lynray" w:date="2018-08-23T07:05:00Z">
              <w:r>
                <w:rPr>
                  <w:sz w:val="20"/>
                  <w:szCs w:val="20"/>
                </w:rPr>
                <w:t>Average</w:t>
              </w:r>
            </w:ins>
          </w:p>
          <w:p w14:paraId="4D48B1C6" w14:textId="77777777" w:rsidR="008106B1" w:rsidRPr="000F0FDB" w:rsidRDefault="008106B1" w:rsidP="00C84EE1">
            <w:pPr>
              <w:rPr>
                <w:ins w:id="1004" w:author="Barends, Lynray" w:date="2018-08-23T07:05:00Z"/>
                <w:sz w:val="20"/>
                <w:szCs w:val="20"/>
              </w:rPr>
            </w:pPr>
            <w:ins w:id="1005" w:author="Barends, Lynray" w:date="2018-08-23T07:05:00Z">
              <w:r>
                <w:rPr>
                  <w:sz w:val="20"/>
                  <w:szCs w:val="20"/>
                </w:rPr>
                <w:t>(</w:t>
              </w:r>
              <w:r w:rsidRPr="000F0FDB">
                <w:rPr>
                  <w:sz w:val="20"/>
                  <w:szCs w:val="20"/>
                </w:rPr>
                <w:t>&gt;</w:t>
              </w:r>
              <w:r>
                <w:rPr>
                  <w:sz w:val="20"/>
                  <w:szCs w:val="20"/>
                </w:rPr>
                <w:t>0.4</w:t>
              </w:r>
              <w:r w:rsidRPr="000F0FDB">
                <w:rPr>
                  <w:sz w:val="20"/>
                  <w:szCs w:val="20"/>
                </w:rPr>
                <w:t xml:space="preserve"> and &lt;=</w:t>
              </w:r>
              <w:r>
                <w:rPr>
                  <w:sz w:val="20"/>
                  <w:szCs w:val="20"/>
                </w:rPr>
                <w:t>0.6)</w:t>
              </w:r>
            </w:ins>
          </w:p>
        </w:tc>
        <w:tc>
          <w:tcPr>
            <w:tcW w:w="1502" w:type="dxa"/>
          </w:tcPr>
          <w:p w14:paraId="78D8D131" w14:textId="77777777" w:rsidR="008106B1" w:rsidRDefault="008106B1" w:rsidP="00C84EE1">
            <w:pPr>
              <w:rPr>
                <w:ins w:id="1006" w:author="Barends, Lynray" w:date="2018-08-23T07:05:00Z"/>
                <w:sz w:val="20"/>
                <w:szCs w:val="20"/>
              </w:rPr>
            </w:pPr>
            <w:ins w:id="1007" w:author="Barends, Lynray" w:date="2018-08-23T07:05:00Z">
              <w:r>
                <w:rPr>
                  <w:sz w:val="20"/>
                  <w:szCs w:val="20"/>
                </w:rPr>
                <w:t>Quite Satisfied</w:t>
              </w:r>
            </w:ins>
          </w:p>
          <w:p w14:paraId="30DE43F5" w14:textId="77777777" w:rsidR="008106B1" w:rsidRPr="000F0FDB" w:rsidRDefault="008106B1" w:rsidP="00C84EE1">
            <w:pPr>
              <w:rPr>
                <w:ins w:id="1008" w:author="Barends, Lynray" w:date="2018-08-23T07:05:00Z"/>
                <w:sz w:val="20"/>
                <w:szCs w:val="20"/>
              </w:rPr>
            </w:pPr>
            <w:ins w:id="1009" w:author="Barends, Lynray" w:date="2018-08-23T07:05:00Z">
              <w:r>
                <w:rPr>
                  <w:sz w:val="20"/>
                  <w:szCs w:val="20"/>
                </w:rPr>
                <w:t>(</w:t>
              </w:r>
              <w:r w:rsidRPr="000F0FDB">
                <w:rPr>
                  <w:sz w:val="20"/>
                  <w:szCs w:val="20"/>
                </w:rPr>
                <w:t>&gt;</w:t>
              </w:r>
              <w:r>
                <w:rPr>
                  <w:sz w:val="20"/>
                  <w:szCs w:val="20"/>
                </w:rPr>
                <w:t>0.6</w:t>
              </w:r>
              <w:r w:rsidRPr="000F0FDB">
                <w:rPr>
                  <w:sz w:val="20"/>
                  <w:szCs w:val="20"/>
                </w:rPr>
                <w:t xml:space="preserve"> and &lt;=</w:t>
              </w:r>
              <w:r>
                <w:rPr>
                  <w:sz w:val="20"/>
                  <w:szCs w:val="20"/>
                </w:rPr>
                <w:t>0.8)</w:t>
              </w:r>
            </w:ins>
          </w:p>
        </w:tc>
        <w:tc>
          <w:tcPr>
            <w:tcW w:w="1701" w:type="dxa"/>
          </w:tcPr>
          <w:p w14:paraId="59E1CAEB" w14:textId="77777777" w:rsidR="008106B1" w:rsidRDefault="008106B1" w:rsidP="00C84EE1">
            <w:pPr>
              <w:rPr>
                <w:ins w:id="1010" w:author="Barends, Lynray" w:date="2018-08-23T07:05:00Z"/>
                <w:sz w:val="20"/>
                <w:szCs w:val="20"/>
              </w:rPr>
            </w:pPr>
            <w:ins w:id="1011" w:author="Barends, Lynray" w:date="2018-08-23T07:05:00Z">
              <w:r>
                <w:rPr>
                  <w:sz w:val="20"/>
                  <w:szCs w:val="20"/>
                </w:rPr>
                <w:t>Extremely Satisfied</w:t>
              </w:r>
            </w:ins>
          </w:p>
          <w:p w14:paraId="46328D0F" w14:textId="77777777" w:rsidR="008106B1" w:rsidRPr="000F0FDB" w:rsidRDefault="008106B1" w:rsidP="00C84EE1">
            <w:pPr>
              <w:rPr>
                <w:ins w:id="1012" w:author="Barends, Lynray" w:date="2018-08-23T07:05:00Z"/>
                <w:sz w:val="20"/>
                <w:szCs w:val="20"/>
              </w:rPr>
            </w:pPr>
            <w:ins w:id="1013" w:author="Barends, Lynray" w:date="2018-08-23T07:05:00Z">
              <w:r w:rsidRPr="000F0FDB">
                <w:rPr>
                  <w:sz w:val="20"/>
                  <w:szCs w:val="20"/>
                </w:rPr>
                <w:t>(</w:t>
              </w:r>
              <w:r>
                <w:rPr>
                  <w:sz w:val="20"/>
                  <w:szCs w:val="20"/>
                </w:rPr>
                <w:t>0.8</w:t>
              </w:r>
              <w:proofErr w:type="gramStart"/>
              <w:r w:rsidRPr="000F0FDB">
                <w:rPr>
                  <w:sz w:val="20"/>
                  <w:szCs w:val="20"/>
                </w:rPr>
                <w:t>&lt; )</w:t>
              </w:r>
              <w:proofErr w:type="gramEnd"/>
            </w:ins>
          </w:p>
        </w:tc>
      </w:tr>
      <w:tr w:rsidR="008106B1" w14:paraId="11F83961" w14:textId="77777777" w:rsidTr="00C84EE1">
        <w:trPr>
          <w:ins w:id="1014" w:author="Barends, Lynray" w:date="2018-08-23T07:05:00Z"/>
        </w:trPr>
        <w:tc>
          <w:tcPr>
            <w:tcW w:w="1501" w:type="dxa"/>
          </w:tcPr>
          <w:p w14:paraId="52AE948D" w14:textId="77777777" w:rsidR="008106B1" w:rsidRPr="000F0FDB" w:rsidRDefault="008106B1" w:rsidP="00C84EE1">
            <w:pPr>
              <w:rPr>
                <w:ins w:id="1015" w:author="Barends, Lynray" w:date="2018-08-23T07:05:00Z"/>
                <w:sz w:val="20"/>
                <w:szCs w:val="20"/>
              </w:rPr>
            </w:pPr>
            <w:ins w:id="1016" w:author="Barends, Lynray" w:date="2018-08-23T07:05:00Z">
              <w:r>
                <w:rPr>
                  <w:sz w:val="20"/>
                  <w:szCs w:val="20"/>
                </w:rPr>
                <w:t>Count</w:t>
              </w:r>
            </w:ins>
          </w:p>
        </w:tc>
        <w:tc>
          <w:tcPr>
            <w:tcW w:w="1501" w:type="dxa"/>
          </w:tcPr>
          <w:p w14:paraId="0E85C19D" w14:textId="77777777" w:rsidR="008106B1" w:rsidRPr="000F0FDB" w:rsidRDefault="008106B1" w:rsidP="00C84EE1">
            <w:pPr>
              <w:rPr>
                <w:ins w:id="1017" w:author="Barends, Lynray" w:date="2018-08-23T07:05:00Z"/>
                <w:sz w:val="20"/>
                <w:szCs w:val="20"/>
              </w:rPr>
            </w:pPr>
            <w:ins w:id="1018" w:author="Barends, Lynray" w:date="2018-08-23T07:05:00Z">
              <w:r>
                <w:rPr>
                  <w:sz w:val="20"/>
                  <w:szCs w:val="20"/>
                </w:rPr>
                <w:t>2</w:t>
              </w:r>
            </w:ins>
          </w:p>
        </w:tc>
        <w:tc>
          <w:tcPr>
            <w:tcW w:w="1502" w:type="dxa"/>
          </w:tcPr>
          <w:p w14:paraId="3C615616" w14:textId="77777777" w:rsidR="008106B1" w:rsidRPr="000F0FDB" w:rsidRDefault="008106B1" w:rsidP="00C84EE1">
            <w:pPr>
              <w:rPr>
                <w:ins w:id="1019" w:author="Barends, Lynray" w:date="2018-08-23T07:05:00Z"/>
                <w:sz w:val="20"/>
                <w:szCs w:val="20"/>
              </w:rPr>
            </w:pPr>
            <w:ins w:id="1020" w:author="Barends, Lynray" w:date="2018-08-23T07:05:00Z">
              <w:r>
                <w:rPr>
                  <w:sz w:val="20"/>
                  <w:szCs w:val="20"/>
                </w:rPr>
                <w:t>8</w:t>
              </w:r>
            </w:ins>
          </w:p>
        </w:tc>
        <w:tc>
          <w:tcPr>
            <w:tcW w:w="1502" w:type="dxa"/>
          </w:tcPr>
          <w:p w14:paraId="7D3070B7" w14:textId="77777777" w:rsidR="008106B1" w:rsidRPr="000F0FDB" w:rsidRDefault="008106B1" w:rsidP="00C84EE1">
            <w:pPr>
              <w:rPr>
                <w:ins w:id="1021" w:author="Barends, Lynray" w:date="2018-08-23T07:05:00Z"/>
                <w:sz w:val="20"/>
                <w:szCs w:val="20"/>
              </w:rPr>
            </w:pPr>
            <w:ins w:id="1022" w:author="Barends, Lynray" w:date="2018-08-23T07:05:00Z">
              <w:r>
                <w:rPr>
                  <w:sz w:val="20"/>
                  <w:szCs w:val="20"/>
                </w:rPr>
                <w:t>7</w:t>
              </w:r>
            </w:ins>
          </w:p>
        </w:tc>
        <w:tc>
          <w:tcPr>
            <w:tcW w:w="1502" w:type="dxa"/>
          </w:tcPr>
          <w:p w14:paraId="46611DCF" w14:textId="77777777" w:rsidR="008106B1" w:rsidRPr="000F0FDB" w:rsidRDefault="008106B1" w:rsidP="00C84EE1">
            <w:pPr>
              <w:rPr>
                <w:ins w:id="1023" w:author="Barends, Lynray" w:date="2018-08-23T07:05:00Z"/>
                <w:sz w:val="20"/>
                <w:szCs w:val="20"/>
              </w:rPr>
            </w:pPr>
            <w:ins w:id="1024" w:author="Barends, Lynray" w:date="2018-08-23T07:05:00Z">
              <w:r>
                <w:rPr>
                  <w:sz w:val="20"/>
                  <w:szCs w:val="20"/>
                </w:rPr>
                <w:t>11</w:t>
              </w:r>
            </w:ins>
          </w:p>
        </w:tc>
        <w:tc>
          <w:tcPr>
            <w:tcW w:w="1701" w:type="dxa"/>
          </w:tcPr>
          <w:p w14:paraId="16C15575" w14:textId="77777777" w:rsidR="008106B1" w:rsidRPr="000F0FDB" w:rsidRDefault="008106B1" w:rsidP="00C84EE1">
            <w:pPr>
              <w:rPr>
                <w:ins w:id="1025" w:author="Barends, Lynray" w:date="2018-08-23T07:05:00Z"/>
                <w:sz w:val="20"/>
                <w:szCs w:val="20"/>
              </w:rPr>
            </w:pPr>
            <w:ins w:id="1026" w:author="Barends, Lynray" w:date="2018-08-23T07:05:00Z">
              <w:r>
                <w:rPr>
                  <w:sz w:val="20"/>
                  <w:szCs w:val="20"/>
                </w:rPr>
                <w:t>24</w:t>
              </w:r>
            </w:ins>
          </w:p>
        </w:tc>
      </w:tr>
    </w:tbl>
    <w:p w14:paraId="7ABE09D6" w14:textId="77777777" w:rsidR="008106B1" w:rsidRDefault="008106B1" w:rsidP="008106B1">
      <w:pPr>
        <w:rPr>
          <w:ins w:id="1027" w:author="Barends, Lynray" w:date="2018-08-23T07:05:00Z"/>
        </w:rPr>
      </w:pPr>
    </w:p>
    <w:p w14:paraId="678C6182" w14:textId="48B79C77" w:rsidR="008106B1" w:rsidRDefault="008106B1" w:rsidP="008106B1">
      <w:pPr>
        <w:rPr>
          <w:ins w:id="1028" w:author="Barends, Lynray" w:date="2018-08-23T07:05:00Z"/>
        </w:rPr>
      </w:pPr>
      <w:proofErr w:type="spellStart"/>
      <w:ins w:id="1029" w:author="Barends, Lynray" w:date="2018-08-23T07:05:00Z">
        <w:r>
          <w:t>Raters</w:t>
        </w:r>
        <w:proofErr w:type="spellEnd"/>
        <w:r>
          <w:t xml:space="preserve"> were able to pick up </w:t>
        </w:r>
        <w:r>
          <w:t xml:space="preserve">on </w:t>
        </w:r>
        <w:r>
          <w:t xml:space="preserve">mixed </w:t>
        </w:r>
        <w:proofErr w:type="gramStart"/>
        <w:r>
          <w:t>reviews, and</w:t>
        </w:r>
        <w:proofErr w:type="gramEnd"/>
        <w:r>
          <w:t xml:space="preserve"> were </w:t>
        </w:r>
        <w:r>
          <w:t>mostly</w:t>
        </w:r>
        <w:r>
          <w:t xml:space="preserve"> in agreement (same score / one point to either side). </w:t>
        </w:r>
      </w:ins>
    </w:p>
    <w:p w14:paraId="741CEAF9" w14:textId="5CE6481C" w:rsidR="009763AF" w:rsidDel="008106B1" w:rsidRDefault="005F3909" w:rsidP="00450486">
      <w:pPr>
        <w:rPr>
          <w:del w:id="1030" w:author="Barends, Lynray" w:date="2018-08-23T07:05:00Z"/>
        </w:rPr>
      </w:pPr>
      <w:r>
        <w:t>[</w:t>
      </w:r>
      <w:del w:id="1031" w:author="Barends, Lynray" w:date="2018-08-23T07:05:00Z">
        <w:r w:rsidR="007842FB" w:rsidDel="008106B1">
          <w:delText xml:space="preserve">Using this tool, I tested it on a sample of data using reviews that interraters have assessed. From this I chose the best tool. </w:delText>
        </w:r>
      </w:del>
    </w:p>
    <w:p w14:paraId="7051EFF6" w14:textId="530339A9" w:rsidR="007842FB" w:rsidDel="008106B1" w:rsidRDefault="007842FB" w:rsidP="00450486">
      <w:pPr>
        <w:rPr>
          <w:del w:id="1032" w:author="Barends, Lynray" w:date="2018-08-23T07:01:00Z"/>
        </w:rPr>
      </w:pPr>
      <w:del w:id="1033" w:author="Barends, Lynray" w:date="2018-08-23T07:01:00Z">
        <w:r w:rsidDel="008106B1">
          <w:delText>Then Explored with combinations</w:delText>
        </w:r>
      </w:del>
      <w:del w:id="1034" w:author="Barends, Lynray" w:date="2018-08-23T05:17:00Z">
        <w:r w:rsidDel="005D4D1C">
          <w:delText xml:space="preserve"> </w:delText>
        </w:r>
      </w:del>
      <w:del w:id="1035" w:author="Barends, Lynray" w:date="2018-08-23T07:01:00Z">
        <w:r w:rsidDel="008106B1">
          <w:delText>:</w:delText>
        </w:r>
      </w:del>
    </w:p>
    <w:p w14:paraId="65DC8C40" w14:textId="3DC7F5B7" w:rsidR="007842FB" w:rsidDel="008106B1" w:rsidRDefault="007842FB" w:rsidP="007842FB">
      <w:pPr>
        <w:pStyle w:val="ListParagraph"/>
        <w:numPr>
          <w:ilvl w:val="1"/>
          <w:numId w:val="1"/>
        </w:numPr>
        <w:rPr>
          <w:del w:id="1036" w:author="Barends, Lynray" w:date="2018-08-23T07:01:00Z"/>
        </w:rPr>
      </w:pPr>
      <w:del w:id="1037" w:author="Barends, Lynray" w:date="2018-08-23T07:01:00Z">
        <w:r w:rsidDel="008106B1">
          <w:delText xml:space="preserve">Average of all tools </w:delText>
        </w:r>
      </w:del>
    </w:p>
    <w:p w14:paraId="322C55B1" w14:textId="3B2A47D8" w:rsidR="007842FB" w:rsidDel="008106B1" w:rsidRDefault="007842FB" w:rsidP="007842FB">
      <w:pPr>
        <w:pStyle w:val="ListParagraph"/>
        <w:numPr>
          <w:ilvl w:val="1"/>
          <w:numId w:val="1"/>
        </w:numPr>
        <w:rPr>
          <w:del w:id="1038" w:author="Barends, Lynray" w:date="2018-08-23T07:01:00Z"/>
        </w:rPr>
      </w:pPr>
      <w:del w:id="1039" w:author="Barends, Lynray" w:date="2018-08-23T07:01:00Z">
        <w:r w:rsidDel="008106B1">
          <w:delText>Strategic average</w:delText>
        </w:r>
      </w:del>
    </w:p>
    <w:p w14:paraId="73ADD0DC" w14:textId="62306A39" w:rsidR="007842FB" w:rsidDel="008106B1" w:rsidRDefault="007842FB" w:rsidP="007842FB">
      <w:pPr>
        <w:pStyle w:val="ListParagraph"/>
        <w:numPr>
          <w:ilvl w:val="1"/>
          <w:numId w:val="1"/>
        </w:numPr>
        <w:rPr>
          <w:del w:id="1040" w:author="Barends, Lynray" w:date="2018-08-23T07:01:00Z"/>
        </w:rPr>
      </w:pPr>
      <w:del w:id="1041" w:author="Barends, Lynray" w:date="2018-08-23T07:01:00Z">
        <w:r w:rsidDel="008106B1">
          <w:delText>Majority vote  -</w:delText>
        </w:r>
      </w:del>
      <w:ins w:id="1042" w:author="Sam Norwood" w:date="2018-08-22T15:56:00Z">
        <w:del w:id="1043" w:author="Barends, Lynray" w:date="2018-08-23T07:01:00Z">
          <w:r w:rsidR="006678CC" w:rsidDel="008106B1">
            <w:delText>vote -</w:delText>
          </w:r>
        </w:del>
      </w:ins>
      <w:del w:id="1044" w:author="Barends, Lynray" w:date="2018-08-23T07:01:00Z">
        <w:r w:rsidDel="008106B1">
          <w:delText xml:space="preserve"> on interrator </w:delText>
        </w:r>
      </w:del>
    </w:p>
    <w:p w14:paraId="5B70C629" w14:textId="1011E056" w:rsidR="007842FB" w:rsidDel="008106B1" w:rsidRDefault="007842FB" w:rsidP="007842FB">
      <w:pPr>
        <w:rPr>
          <w:del w:id="1045" w:author="Barends, Lynray" w:date="2018-08-23T07:01:00Z"/>
        </w:rPr>
      </w:pPr>
      <w:del w:id="1046" w:author="Barends, Lynray" w:date="2018-08-23T07:01:00Z">
        <w:r w:rsidDel="008106B1">
          <w:delText>Was sentence level better than on whole review?</w:delText>
        </w:r>
      </w:del>
    </w:p>
    <w:p w14:paraId="040C3CA2" w14:textId="27CC1C56" w:rsidR="00F757B5" w:rsidRDefault="007842FB" w:rsidP="007842FB">
      <w:r>
        <w:t xml:space="preserve">Alternative metric - </w:t>
      </w:r>
      <w:r w:rsidR="00F757B5">
        <w:t xml:space="preserve">Getting average scores for each host and </w:t>
      </w:r>
      <w:r w:rsidR="005F3909">
        <w:t>getting a relative satisfaction]</w:t>
      </w:r>
      <w:r w:rsidR="00F757B5">
        <w:t xml:space="preserve"> </w:t>
      </w:r>
    </w:p>
    <w:p w14:paraId="23B407B1" w14:textId="0372056C" w:rsidR="008106B1" w:rsidRPr="008106B1" w:rsidRDefault="008106B1" w:rsidP="007842FB">
      <w:pPr>
        <w:rPr>
          <w:ins w:id="1047" w:author="Barends, Lynray" w:date="2018-08-23T07:04:00Z"/>
          <w:b/>
          <w:rPrChange w:id="1048" w:author="Barends, Lynray" w:date="2018-08-23T07:05:00Z">
            <w:rPr>
              <w:ins w:id="1049" w:author="Barends, Lynray" w:date="2018-08-23T07:04:00Z"/>
            </w:rPr>
          </w:rPrChange>
        </w:rPr>
      </w:pPr>
      <w:ins w:id="1050" w:author="Barends, Lynray" w:date="2018-08-23T07:04:00Z">
        <w:r w:rsidRPr="008106B1">
          <w:rPr>
            <w:b/>
            <w:rPrChange w:id="1051" w:author="Barends, Lynray" w:date="2018-08-23T07:05:00Z">
              <w:rPr/>
            </w:rPrChange>
          </w:rPr>
          <w:t>[</w:t>
        </w:r>
      </w:ins>
      <w:r w:rsidR="007842FB" w:rsidRPr="008106B1">
        <w:rPr>
          <w:b/>
          <w:rPrChange w:id="1052" w:author="Barends, Lynray" w:date="2018-08-23T07:05:00Z">
            <w:rPr/>
          </w:rPrChange>
        </w:rPr>
        <w:t>Error Analysis</w:t>
      </w:r>
      <w:ins w:id="1053" w:author="Barends, Lynray" w:date="2018-08-23T07:04:00Z">
        <w:r w:rsidRPr="008106B1">
          <w:rPr>
            <w:b/>
            <w:rPrChange w:id="1054" w:author="Barends, Lynray" w:date="2018-08-23T07:05:00Z">
              <w:rPr/>
            </w:rPrChange>
          </w:rPr>
          <w:t>]</w:t>
        </w:r>
      </w:ins>
      <w:r w:rsidR="007842FB" w:rsidRPr="008106B1">
        <w:rPr>
          <w:b/>
          <w:rPrChange w:id="1055" w:author="Barends, Lynray" w:date="2018-08-23T07:05:00Z">
            <w:rPr/>
          </w:rPrChange>
        </w:rPr>
        <w:t xml:space="preserve"> </w:t>
      </w:r>
    </w:p>
    <w:p w14:paraId="5057ADF3" w14:textId="491906D5" w:rsidR="007842FB" w:rsidRDefault="008106B1" w:rsidP="007842FB">
      <w:ins w:id="1056" w:author="Barends, Lynray" w:date="2018-08-23T07:04:00Z">
        <w:r>
          <w:t>[insert results]</w:t>
        </w:r>
      </w:ins>
      <w:del w:id="1057" w:author="Barends, Lynray" w:date="2018-08-23T07:04:00Z">
        <w:r w:rsidR="007842FB" w:rsidDel="008106B1">
          <w:delText>and final selection</w:delText>
        </w:r>
      </w:del>
    </w:p>
    <w:p w14:paraId="37CF4ABC" w14:textId="26A4B372" w:rsidR="007842FB" w:rsidRPr="008E1621" w:rsidDel="008106B1" w:rsidRDefault="007842FB" w:rsidP="007842FB">
      <w:pPr>
        <w:rPr>
          <w:del w:id="1058" w:author="Barends, Lynray" w:date="2018-08-23T07:02:00Z"/>
        </w:rPr>
      </w:pPr>
      <w:del w:id="1059" w:author="Barends, Lynray" w:date="2018-08-23T07:02:00Z">
        <w:r w:rsidRPr="008E1621" w:rsidDel="008106B1">
          <w:lastRenderedPageBreak/>
          <w:delText>Extra Possibilities</w:delText>
        </w:r>
      </w:del>
    </w:p>
    <w:p w14:paraId="79E2D530" w14:textId="14839D27" w:rsidR="00F757B5" w:rsidRPr="008E1621" w:rsidDel="008106B1" w:rsidRDefault="00F757B5" w:rsidP="007842FB">
      <w:pPr>
        <w:pStyle w:val="ListParagraph"/>
        <w:numPr>
          <w:ilvl w:val="0"/>
          <w:numId w:val="1"/>
        </w:numPr>
        <w:rPr>
          <w:del w:id="1060" w:author="Barends, Lynray" w:date="2018-08-23T07:02:00Z"/>
        </w:rPr>
      </w:pPr>
      <w:del w:id="1061" w:author="Barends, Lynray" w:date="2018-08-23T07:02:00Z">
        <w:r w:rsidRPr="008E1621" w:rsidDel="008106B1">
          <w:delText>S</w:delText>
        </w:r>
        <w:r w:rsidR="007842FB" w:rsidRPr="008E1621" w:rsidDel="008106B1">
          <w:delText>coring + Normalisation</w:delText>
        </w:r>
        <w:r w:rsidRPr="008E1621" w:rsidDel="008106B1">
          <w:delText xml:space="preserve"> </w:delText>
        </w:r>
      </w:del>
    </w:p>
    <w:p w14:paraId="24D56BB2" w14:textId="1830A235" w:rsidR="00F757B5" w:rsidRPr="008E1621" w:rsidDel="008106B1" w:rsidRDefault="00F757B5" w:rsidP="00F757B5">
      <w:pPr>
        <w:pStyle w:val="ListParagraph"/>
        <w:numPr>
          <w:ilvl w:val="0"/>
          <w:numId w:val="1"/>
        </w:numPr>
        <w:rPr>
          <w:del w:id="1062" w:author="Barends, Lynray" w:date="2018-08-23T07:02:00Z"/>
        </w:rPr>
      </w:pPr>
      <w:del w:id="1063" w:author="Barends, Lynray" w:date="2018-08-23T07:02:00Z">
        <w:r w:rsidRPr="008E1621" w:rsidDel="008106B1">
          <w:delText>Transformed – using log , vader used a pwer transformation</w:delText>
        </w:r>
      </w:del>
    </w:p>
    <w:p w14:paraId="2DB3500D" w14:textId="499AF1A2" w:rsidR="00F757B5" w:rsidRPr="008E1621" w:rsidDel="008106B1" w:rsidRDefault="00D20BD5" w:rsidP="00F757B5">
      <w:pPr>
        <w:pStyle w:val="ListParagraph"/>
        <w:numPr>
          <w:ilvl w:val="0"/>
          <w:numId w:val="1"/>
        </w:numPr>
        <w:rPr>
          <w:del w:id="1064" w:author="Barends, Lynray" w:date="2018-08-23T07:02:00Z"/>
        </w:rPr>
      </w:pPr>
      <w:del w:id="1065" w:author="Barends, Lynray" w:date="2018-08-23T07:02:00Z">
        <w:r w:rsidRPr="008E1621" w:rsidDel="008106B1">
          <w:delText xml:space="preserve">Include </w:delText>
        </w:r>
        <w:r w:rsidR="00F757B5" w:rsidRPr="008E1621" w:rsidDel="008106B1">
          <w:delText xml:space="preserve">negation </w:delText>
        </w:r>
      </w:del>
    </w:p>
    <w:p w14:paraId="5312C64F" w14:textId="3CBC7864" w:rsidR="00F757B5" w:rsidRPr="008E1621" w:rsidDel="008106B1" w:rsidRDefault="00F757B5" w:rsidP="00F757B5">
      <w:pPr>
        <w:pStyle w:val="ListParagraph"/>
        <w:numPr>
          <w:ilvl w:val="0"/>
          <w:numId w:val="1"/>
        </w:numPr>
        <w:rPr>
          <w:del w:id="1066" w:author="Barends, Lynray" w:date="2018-08-23T07:02:00Z"/>
        </w:rPr>
      </w:pPr>
      <w:del w:id="1067" w:author="Barends, Lynray" w:date="2018-08-23T07:02:00Z">
        <w:r w:rsidRPr="008E1621" w:rsidDel="008106B1">
          <w:delText xml:space="preserve">Clipped outliers </w:delText>
        </w:r>
        <w:r w:rsidR="007842FB" w:rsidRPr="008E1621" w:rsidDel="008106B1">
          <w:delText>– length</w:delText>
        </w:r>
      </w:del>
    </w:p>
    <w:p w14:paraId="2CAB67D8" w14:textId="588FA6FE" w:rsidR="007842FB" w:rsidRPr="008E1621" w:rsidDel="008106B1" w:rsidRDefault="007842FB" w:rsidP="007842FB">
      <w:pPr>
        <w:pStyle w:val="ListParagraph"/>
        <w:numPr>
          <w:ilvl w:val="0"/>
          <w:numId w:val="1"/>
        </w:numPr>
        <w:rPr>
          <w:del w:id="1068" w:author="Barends, Lynray" w:date="2018-08-23T07:02:00Z"/>
        </w:rPr>
      </w:pPr>
      <w:del w:id="1069" w:author="Barends, Lynray" w:date="2018-08-23T07:02:00Z">
        <w:r w:rsidRPr="008E1621" w:rsidDel="008106B1">
          <w:delText>Find cutoff</w:delText>
        </w:r>
      </w:del>
      <w:ins w:id="1070" w:author="Sam Norwood" w:date="2018-08-22T15:56:00Z">
        <w:del w:id="1071" w:author="Barends, Lynray" w:date="2018-08-23T07:02:00Z">
          <w:r w:rsidR="006678CC" w:rsidRPr="008E1621" w:rsidDel="008106B1">
            <w:delText>cut off</w:delText>
          </w:r>
        </w:del>
      </w:ins>
      <w:del w:id="1072" w:author="Barends, Lynray" w:date="2018-08-23T07:02:00Z">
        <w:r w:rsidRPr="008E1621" w:rsidDel="008106B1">
          <w:delText xml:space="preserve"> for outliers – investigate not ding this  - made it max and min values . normalized according to that </w:delText>
        </w:r>
      </w:del>
    </w:p>
    <w:p w14:paraId="42A96742" w14:textId="1A063F88" w:rsidR="00F757B5" w:rsidRPr="008E1621" w:rsidDel="008106B1" w:rsidRDefault="00F757B5" w:rsidP="007842FB">
      <w:pPr>
        <w:pStyle w:val="ListParagraph"/>
        <w:numPr>
          <w:ilvl w:val="0"/>
          <w:numId w:val="1"/>
        </w:numPr>
        <w:rPr>
          <w:del w:id="1073" w:author="Barends, Lynray" w:date="2018-08-23T07:02:00Z"/>
        </w:rPr>
      </w:pPr>
      <w:del w:id="1074" w:author="Barends, Lynray" w:date="2018-08-23T07:02:00Z">
        <w:r w:rsidRPr="008E1621" w:rsidDel="008106B1">
          <w:delText>Best for each tool</w:delText>
        </w:r>
      </w:del>
    </w:p>
    <w:p w14:paraId="15DF90B3" w14:textId="0697F377" w:rsidR="00F757B5" w:rsidRPr="008E1621" w:rsidDel="008106B1" w:rsidRDefault="00F757B5" w:rsidP="00F757B5">
      <w:pPr>
        <w:pStyle w:val="ListParagraph"/>
        <w:numPr>
          <w:ilvl w:val="0"/>
          <w:numId w:val="1"/>
        </w:numPr>
        <w:rPr>
          <w:del w:id="1075" w:author="Barends, Lynray" w:date="2018-08-23T07:02:00Z"/>
        </w:rPr>
      </w:pPr>
      <w:del w:id="1076" w:author="Barends, Lynray" w:date="2018-08-23T07:02:00Z">
        <w:r w:rsidRPr="008E1621" w:rsidDel="008106B1">
          <w:delText>For 2way review – if missing review – does host usually review guests – then it may be an average visit – didn’t feel compelled to write bad or good review .</w:delText>
        </w:r>
      </w:del>
      <w:ins w:id="1077" w:author="Sam Norwood" w:date="2018-08-22T15:56:00Z">
        <w:del w:id="1078" w:author="Barends, Lynray" w:date="2018-08-23T07:02:00Z">
          <w:r w:rsidR="006678CC" w:rsidRPr="008E1621" w:rsidDel="008106B1">
            <w:delText>review.</w:delText>
          </w:r>
        </w:del>
      </w:ins>
    </w:p>
    <w:p w14:paraId="6DCD2F78" w14:textId="5716971F" w:rsidR="00CF21C8" w:rsidRPr="008E1621" w:rsidRDefault="00CF21C8" w:rsidP="00CF21C8">
      <w:pPr>
        <w:pStyle w:val="Heading2"/>
        <w:rPr>
          <w:rPrChange w:id="1079" w:author="Barends, Lynray" w:date="2018-08-23T07:13:00Z">
            <w:rPr>
              <w:highlight w:val="cyan"/>
            </w:rPr>
          </w:rPrChange>
        </w:rPr>
      </w:pPr>
      <w:r w:rsidRPr="008E1621">
        <w:rPr>
          <w:rPrChange w:id="1080" w:author="Barends, Lynray" w:date="2018-08-23T07:13:00Z">
            <w:rPr>
              <w:highlight w:val="cyan"/>
            </w:rPr>
          </w:rPrChange>
        </w:rPr>
        <w:t xml:space="preserve">Linking </w:t>
      </w:r>
      <w:del w:id="1081" w:author="Barends, Lynray" w:date="2018-08-23T03:31:00Z">
        <w:r w:rsidRPr="008E1621" w:rsidDel="002A3188">
          <w:rPr>
            <w:rPrChange w:id="1082" w:author="Barends, Lynray" w:date="2018-08-23T07:13:00Z">
              <w:rPr>
                <w:highlight w:val="cyan"/>
              </w:rPr>
            </w:rPrChange>
          </w:rPr>
          <w:delText xml:space="preserve">the </w:delText>
        </w:r>
      </w:del>
      <w:r w:rsidRPr="008E1621">
        <w:rPr>
          <w:rPrChange w:id="1083" w:author="Barends, Lynray" w:date="2018-08-23T07:13:00Z">
            <w:rPr>
              <w:highlight w:val="cyan"/>
            </w:rPr>
          </w:rPrChange>
        </w:rPr>
        <w:t xml:space="preserve">Similarity to Satisfaction </w:t>
      </w:r>
    </w:p>
    <w:p w14:paraId="2F4D0A8B" w14:textId="77777777" w:rsidR="00CF21C8" w:rsidRPr="008E1621" w:rsidRDefault="00CF21C8" w:rsidP="00CF21C8">
      <w:pPr>
        <w:rPr>
          <w:rPrChange w:id="1084" w:author="Barends, Lynray" w:date="2018-08-23T07:13:00Z">
            <w:rPr>
              <w:highlight w:val="cyan"/>
            </w:rPr>
          </w:rPrChange>
        </w:rPr>
      </w:pPr>
    </w:p>
    <w:p w14:paraId="655A2F5F" w14:textId="1436CAFD" w:rsidR="00B77F5A" w:rsidRPr="008E1621" w:rsidRDefault="00B77F5A" w:rsidP="00B77F5A">
      <w:pPr>
        <w:rPr>
          <w:rPrChange w:id="1085" w:author="Barends, Lynray" w:date="2018-08-23T07:13:00Z">
            <w:rPr>
              <w:highlight w:val="cyan"/>
            </w:rPr>
          </w:rPrChange>
        </w:rPr>
      </w:pPr>
      <w:r w:rsidRPr="008E1621">
        <w:rPr>
          <w:rPrChange w:id="1086" w:author="Barends, Lynray" w:date="2018-08-23T07:13:00Z">
            <w:rPr>
              <w:highlight w:val="cyan"/>
            </w:rPr>
          </w:rPrChange>
        </w:rPr>
        <w:t xml:space="preserve">Having defined similarity and satisfaction in the previous two </w:t>
      </w:r>
      <w:del w:id="1087" w:author="Barends, Lynray" w:date="2018-08-23T07:13:00Z">
        <w:r w:rsidRPr="008E1621" w:rsidDel="008E1621">
          <w:rPr>
            <w:rPrChange w:id="1088" w:author="Barends, Lynray" w:date="2018-08-23T07:13:00Z">
              <w:rPr>
                <w:highlight w:val="cyan"/>
              </w:rPr>
            </w:rPrChange>
          </w:rPr>
          <w:delText>chapters</w:delText>
        </w:r>
      </w:del>
      <w:ins w:id="1089" w:author="Barends, Lynray" w:date="2018-08-23T07:13:00Z">
        <w:r w:rsidR="008E1621">
          <w:t>sections</w:t>
        </w:r>
      </w:ins>
      <w:r w:rsidRPr="008E1621">
        <w:rPr>
          <w:rPrChange w:id="1090" w:author="Barends, Lynray" w:date="2018-08-23T07:13:00Z">
            <w:rPr>
              <w:highlight w:val="cyan"/>
            </w:rPr>
          </w:rPrChange>
        </w:rPr>
        <w:t xml:space="preserve">, we can now </w:t>
      </w:r>
      <w:del w:id="1091" w:author="Barends, Lynray" w:date="2018-08-23T07:14:00Z">
        <w:r w:rsidRPr="008E1621" w:rsidDel="008E1621">
          <w:rPr>
            <w:rPrChange w:id="1092" w:author="Barends, Lynray" w:date="2018-08-23T07:13:00Z">
              <w:rPr>
                <w:highlight w:val="cyan"/>
              </w:rPr>
            </w:rPrChange>
          </w:rPr>
          <w:delText>develop /put forward</w:delText>
        </w:r>
        <w:r w:rsidR="00FD368C" w:rsidRPr="008E1621" w:rsidDel="008E1621">
          <w:rPr>
            <w:rPrChange w:id="1093" w:author="Barends, Lynray" w:date="2018-08-23T07:13:00Z">
              <w:rPr>
                <w:highlight w:val="cyan"/>
              </w:rPr>
            </w:rPrChange>
          </w:rPr>
          <w:delText xml:space="preserve"> a methodology of how to compute the similarity between individuals, as well as how to investigate the relationship between similarity and Satisfaction </w:delText>
        </w:r>
      </w:del>
      <w:ins w:id="1094" w:author="Barends, Lynray" w:date="2018-08-23T07:14:00Z">
        <w:r w:rsidR="008E1621">
          <w:t>discuss how we will assess their relationship</w:t>
        </w:r>
      </w:ins>
    </w:p>
    <w:p w14:paraId="4CD128BB" w14:textId="25F197C9" w:rsidR="00FD368C" w:rsidRDefault="00D4484B" w:rsidP="00D4484B">
      <w:pPr>
        <w:pStyle w:val="Heading4"/>
      </w:pPr>
      <w:r w:rsidRPr="00D4484B">
        <w:t xml:space="preserve">Data Exploration </w:t>
      </w:r>
    </w:p>
    <w:p w14:paraId="4058B284" w14:textId="45AAA77B" w:rsidR="00D4484B" w:rsidRDefault="00D4484B" w:rsidP="00D4484B">
      <w:pPr>
        <w:pStyle w:val="ListParagraph"/>
        <w:numPr>
          <w:ilvl w:val="0"/>
          <w:numId w:val="1"/>
        </w:numPr>
      </w:pPr>
      <w:r>
        <w:t xml:space="preserve">Scatterplots </w:t>
      </w:r>
    </w:p>
    <w:p w14:paraId="3EE7EE21" w14:textId="3F2C7345" w:rsidR="00D4484B" w:rsidRPr="00D4484B" w:rsidRDefault="00D4484B" w:rsidP="00D4484B">
      <w:pPr>
        <w:pStyle w:val="ListParagraph"/>
        <w:numPr>
          <w:ilvl w:val="0"/>
          <w:numId w:val="1"/>
        </w:numPr>
      </w:pPr>
      <w:r>
        <w:t xml:space="preserve">Comparing means and averages within categorical comparisons </w:t>
      </w:r>
    </w:p>
    <w:p w14:paraId="0B7BC939" w14:textId="77777777" w:rsidR="00D4484B" w:rsidRPr="008E1621" w:rsidRDefault="00D4484B" w:rsidP="00B77F5A">
      <w:pPr>
        <w:rPr>
          <w:rPrChange w:id="1095" w:author="Barends, Lynray" w:date="2018-08-23T07:13:00Z">
            <w:rPr>
              <w:highlight w:val="cyan"/>
            </w:rPr>
          </w:rPrChange>
        </w:rPr>
      </w:pPr>
    </w:p>
    <w:p w14:paraId="07B6ED5B" w14:textId="77777777" w:rsidR="008E1621" w:rsidRPr="007B31DF" w:rsidRDefault="008E1621" w:rsidP="005F3909">
      <w:pPr>
        <w:pStyle w:val="Heading4"/>
        <w:rPr>
          <w:ins w:id="1096" w:author="Barends, Lynray" w:date="2018-08-23T07:14:00Z"/>
        </w:rPr>
        <w:pPrChange w:id="1097" w:author="Barends, Lynray" w:date="2018-08-23T07:17:00Z">
          <w:pPr/>
        </w:pPrChange>
      </w:pPr>
      <w:ins w:id="1098" w:author="Barends, Lynray" w:date="2018-08-23T07:13:00Z">
        <w:r w:rsidRPr="007B31DF">
          <w:rPr>
            <w:rPrChange w:id="1099" w:author="Barends, Lynray" w:date="2018-08-23T07:13:00Z">
              <w:rPr>
                <w:highlight w:val="cyan"/>
              </w:rPr>
            </w:rPrChange>
          </w:rPr>
          <w:t xml:space="preserve">Collinearity </w:t>
        </w:r>
      </w:ins>
    </w:p>
    <w:p w14:paraId="5CA6046E" w14:textId="1434A5AC" w:rsidR="00FD368C" w:rsidRPr="007B31DF" w:rsidDel="008E1621" w:rsidRDefault="008E1621" w:rsidP="00B77F5A">
      <w:pPr>
        <w:rPr>
          <w:del w:id="1100" w:author="Barends, Lynray" w:date="2018-08-23T07:12:00Z"/>
        </w:rPr>
      </w:pPr>
      <w:ins w:id="1101" w:author="Barends, Lynray" w:date="2018-08-23T07:14:00Z">
        <w:r w:rsidRPr="007B31DF">
          <w:t>I</w:t>
        </w:r>
      </w:ins>
      <w:del w:id="1102" w:author="Barends, Lynray" w:date="2018-08-23T07:12:00Z">
        <w:r w:rsidR="00FD368C" w:rsidRPr="007B31DF" w:rsidDel="008E1621">
          <w:delText xml:space="preserve">Demographic Similarity and Satisfaction of stay </w:delText>
        </w:r>
      </w:del>
    </w:p>
    <w:p w14:paraId="301CBCB2" w14:textId="3A18E434" w:rsidR="00FD368C" w:rsidRPr="007B31DF" w:rsidDel="008E1621" w:rsidRDefault="00FD368C" w:rsidP="00FD368C">
      <w:pPr>
        <w:pStyle w:val="ListParagraph"/>
        <w:numPr>
          <w:ilvl w:val="0"/>
          <w:numId w:val="1"/>
        </w:numPr>
        <w:rPr>
          <w:del w:id="1103" w:author="Barends, Lynray" w:date="2018-08-23T07:12:00Z"/>
        </w:rPr>
      </w:pPr>
      <w:del w:id="1104" w:author="Barends, Lynray" w:date="2018-08-23T07:12:00Z">
        <w:r w:rsidRPr="007B31DF" w:rsidDel="008E1621">
          <w:delText>Age</w:delText>
        </w:r>
      </w:del>
    </w:p>
    <w:p w14:paraId="0AEA6C1D" w14:textId="67F76F5D" w:rsidR="00FD368C" w:rsidRPr="007B31DF" w:rsidDel="008E1621" w:rsidRDefault="00FD368C" w:rsidP="00FD368C">
      <w:pPr>
        <w:pStyle w:val="ListParagraph"/>
        <w:numPr>
          <w:ilvl w:val="0"/>
          <w:numId w:val="1"/>
        </w:numPr>
        <w:rPr>
          <w:del w:id="1105" w:author="Barends, Lynray" w:date="2018-08-23T07:12:00Z"/>
        </w:rPr>
      </w:pPr>
      <w:del w:id="1106" w:author="Barends, Lynray" w:date="2018-08-23T07:12:00Z">
        <w:r w:rsidRPr="007B31DF" w:rsidDel="008E1621">
          <w:delText>Gender</w:delText>
        </w:r>
      </w:del>
    </w:p>
    <w:p w14:paraId="31E09475" w14:textId="1A781FC6" w:rsidR="00FD368C" w:rsidRPr="007B31DF" w:rsidDel="008E1621" w:rsidRDefault="00FD368C" w:rsidP="00FD368C">
      <w:pPr>
        <w:pStyle w:val="ListParagraph"/>
        <w:numPr>
          <w:ilvl w:val="0"/>
          <w:numId w:val="1"/>
        </w:numPr>
        <w:rPr>
          <w:del w:id="1107" w:author="Barends, Lynray" w:date="2018-08-23T07:12:00Z"/>
        </w:rPr>
      </w:pPr>
      <w:del w:id="1108" w:author="Barends, Lynray" w:date="2018-08-23T07:12:00Z">
        <w:r w:rsidRPr="007B31DF" w:rsidDel="008E1621">
          <w:delText xml:space="preserve">Culture </w:delText>
        </w:r>
      </w:del>
    </w:p>
    <w:p w14:paraId="61F228BA" w14:textId="5E3285E8" w:rsidR="00FD368C" w:rsidRPr="007B31DF" w:rsidDel="008E1621" w:rsidRDefault="00FD368C" w:rsidP="00FD368C">
      <w:pPr>
        <w:pStyle w:val="ListParagraph"/>
        <w:numPr>
          <w:ilvl w:val="0"/>
          <w:numId w:val="1"/>
        </w:numPr>
        <w:rPr>
          <w:del w:id="1109" w:author="Barends, Lynray" w:date="2018-08-23T07:12:00Z"/>
        </w:rPr>
      </w:pPr>
      <w:del w:id="1110" w:author="Barends, Lynray" w:date="2018-08-23T07:12:00Z">
        <w:r w:rsidRPr="007B31DF" w:rsidDel="008E1621">
          <w:delText>Formality (education level)</w:delText>
        </w:r>
      </w:del>
    </w:p>
    <w:p w14:paraId="6C70C4F4" w14:textId="5347F33E" w:rsidR="00FD368C" w:rsidRPr="007B31DF" w:rsidDel="008E1621" w:rsidRDefault="00FD368C" w:rsidP="00B77F5A">
      <w:pPr>
        <w:rPr>
          <w:del w:id="1111" w:author="Barends, Lynray" w:date="2018-08-23T07:12:00Z"/>
        </w:rPr>
      </w:pPr>
      <w:del w:id="1112" w:author="Barends, Lynray" w:date="2018-08-23T07:12:00Z">
        <w:r w:rsidRPr="007B31DF" w:rsidDel="008E1621">
          <w:delText xml:space="preserve">Personality Similarity and Satisfaction </w:delText>
        </w:r>
      </w:del>
    </w:p>
    <w:p w14:paraId="658D99D1" w14:textId="091AEF34" w:rsidR="00FD368C" w:rsidRPr="007B31DF" w:rsidDel="008E1621" w:rsidRDefault="00FD368C" w:rsidP="00FD368C">
      <w:pPr>
        <w:pStyle w:val="ListParagraph"/>
        <w:numPr>
          <w:ilvl w:val="0"/>
          <w:numId w:val="1"/>
        </w:numPr>
        <w:rPr>
          <w:del w:id="1113" w:author="Barends, Lynray" w:date="2018-08-23T07:12:00Z"/>
        </w:rPr>
      </w:pPr>
      <w:del w:id="1114" w:author="Barends, Lynray" w:date="2018-08-23T07:12:00Z">
        <w:r w:rsidRPr="007B31DF" w:rsidDel="008E1621">
          <w:delText xml:space="preserve">Linguistic cues </w:delText>
        </w:r>
      </w:del>
    </w:p>
    <w:p w14:paraId="7FDAFD1A" w14:textId="158D9E82" w:rsidR="008E1621" w:rsidRPr="007B31DF" w:rsidRDefault="00FD368C">
      <w:pPr>
        <w:rPr>
          <w:ins w:id="1115" w:author="Barends, Lynray" w:date="2018-08-23T07:14:00Z"/>
        </w:rPr>
      </w:pPr>
      <w:del w:id="1116" w:author="Barends, Lynray" w:date="2018-08-23T07:12:00Z">
        <w:r w:rsidRPr="007B31DF" w:rsidDel="008E1621">
          <w:delText xml:space="preserve">Explorer as opposed </w:delText>
        </w:r>
      </w:del>
      <w:ins w:id="1117" w:author="Barends, Lynray" w:date="2018-08-23T07:14:00Z">
        <w:r w:rsidR="008E1621" w:rsidRPr="007B31DF">
          <w:t>n order to reduce the features that we in</w:t>
        </w:r>
      </w:ins>
      <w:r w:rsidR="007B31DF" w:rsidRPr="007B31DF">
        <w:t>p</w:t>
      </w:r>
      <w:ins w:id="1118" w:author="Barends, Lynray" w:date="2018-08-23T07:14:00Z">
        <w:r w:rsidR="008E1621" w:rsidRPr="007B31DF">
          <w:t>ut into our model, we use a correlation coefficient matrix, and VIF metric to see which features are highly corelated with each other.</w:t>
        </w:r>
      </w:ins>
    </w:p>
    <w:p w14:paraId="79D03DAE" w14:textId="3CC70BCE" w:rsidR="008E1621" w:rsidRPr="007B31DF" w:rsidRDefault="008E1621">
      <w:pPr>
        <w:rPr>
          <w:ins w:id="1119" w:author="Barends, Lynray" w:date="2018-08-23T07:16:00Z"/>
        </w:rPr>
      </w:pPr>
      <w:ins w:id="1120" w:author="Barends, Lynray" w:date="2018-08-23T07:16:00Z">
        <w:r w:rsidRPr="007B31DF">
          <w:t>[VIF Metric and explanation]</w:t>
        </w:r>
      </w:ins>
    </w:p>
    <w:p w14:paraId="6E8C4B53" w14:textId="77777777" w:rsidR="005F3909" w:rsidRPr="007B31DF" w:rsidRDefault="005F3909">
      <w:pPr>
        <w:rPr>
          <w:ins w:id="1121" w:author="Barends, Lynray" w:date="2018-08-23T07:16:00Z"/>
        </w:rPr>
      </w:pPr>
    </w:p>
    <w:p w14:paraId="491E455C" w14:textId="77777777" w:rsidR="005F3909" w:rsidRPr="007B31DF" w:rsidRDefault="005F3909" w:rsidP="005F3909">
      <w:pPr>
        <w:pStyle w:val="Heading4"/>
        <w:rPr>
          <w:ins w:id="1122" w:author="Barends, Lynray" w:date="2018-08-23T07:17:00Z"/>
        </w:rPr>
        <w:pPrChange w:id="1123" w:author="Barends, Lynray" w:date="2018-08-23T07:17:00Z">
          <w:pPr/>
        </w:pPrChange>
      </w:pPr>
      <w:ins w:id="1124" w:author="Barends, Lynray" w:date="2018-08-23T07:17:00Z">
        <w:r w:rsidRPr="007B31DF">
          <w:t xml:space="preserve">Regression </w:t>
        </w:r>
      </w:ins>
    </w:p>
    <w:p w14:paraId="2C7C89B6" w14:textId="4DA043DC" w:rsidR="00FD368C" w:rsidRPr="007B31DF" w:rsidDel="008E1621" w:rsidRDefault="005F3909" w:rsidP="00FD368C">
      <w:pPr>
        <w:pStyle w:val="ListParagraph"/>
        <w:numPr>
          <w:ilvl w:val="0"/>
          <w:numId w:val="1"/>
        </w:numPr>
        <w:rPr>
          <w:del w:id="1125" w:author="Barends, Lynray" w:date="2018-08-23T07:12:00Z"/>
        </w:rPr>
      </w:pPr>
      <w:ins w:id="1126" w:author="Barends, Lynray" w:date="2018-08-23T07:17:00Z">
        <w:r w:rsidRPr="007B31DF">
          <w:t>We input</w:t>
        </w:r>
      </w:ins>
      <w:ins w:id="1127" w:author="Barends, Lynray" w:date="2018-08-23T07:19:00Z">
        <w:r w:rsidRPr="007B31DF">
          <w:t xml:space="preserve"> the remaining features into a linear regression model in order to assess their relationship with satisfaction</w:t>
        </w:r>
      </w:ins>
      <w:ins w:id="1128" w:author="Barends, Lynray" w:date="2018-08-23T07:20:00Z">
        <w:r w:rsidRPr="007B31DF">
          <w:t>.</w:t>
        </w:r>
      </w:ins>
      <w:del w:id="1129" w:author="Barends, Lynray" w:date="2018-08-23T07:12:00Z">
        <w:r w:rsidR="00FD368C" w:rsidRPr="007B31DF" w:rsidDel="008E1621">
          <w:delText>t</w:delText>
        </w:r>
        <w:r w:rsidR="00FD368C" w:rsidRPr="007B31DF" w:rsidDel="008E1621">
          <w:delText xml:space="preserve"> </w:delText>
        </w:r>
      </w:del>
    </w:p>
    <w:p w14:paraId="6EBFA23A" w14:textId="5732454D" w:rsidR="00FD368C" w:rsidDel="008E1621" w:rsidRDefault="00FD368C" w:rsidP="00FD368C">
      <w:pPr>
        <w:pStyle w:val="ListParagraph"/>
        <w:numPr>
          <w:ilvl w:val="0"/>
          <w:numId w:val="1"/>
        </w:numPr>
        <w:rPr>
          <w:del w:id="1130" w:author="Barends, Lynray" w:date="2018-08-23T07:12:00Z"/>
          <w:highlight w:val="cyan"/>
        </w:rPr>
      </w:pPr>
      <w:del w:id="1131" w:author="Barends, Lynray" w:date="2018-08-23T07:12:00Z">
        <w:r w:rsidDel="008E1621">
          <w:rPr>
            <w:highlight w:val="cyan"/>
          </w:rPr>
          <w:delText xml:space="preserve">Photo / Smile metric </w:delText>
        </w:r>
      </w:del>
    </w:p>
    <w:p w14:paraId="749FF928" w14:textId="20B2DAC5" w:rsidR="00FD368C" w:rsidRPr="00FD368C" w:rsidDel="008E1621" w:rsidRDefault="00FD368C" w:rsidP="00FD368C">
      <w:pPr>
        <w:pStyle w:val="ListParagraph"/>
        <w:numPr>
          <w:ilvl w:val="0"/>
          <w:numId w:val="1"/>
        </w:numPr>
        <w:rPr>
          <w:del w:id="1132" w:author="Barends, Lynray" w:date="2018-08-23T07:12:00Z"/>
          <w:highlight w:val="cyan"/>
        </w:rPr>
      </w:pPr>
      <w:del w:id="1133" w:author="Barends, Lynray" w:date="2018-08-23T07:12:00Z">
        <w:r w:rsidDel="008E1621">
          <w:rPr>
            <w:highlight w:val="cyan"/>
          </w:rPr>
          <w:delText xml:space="preserve">Motivation /topics </w:delText>
        </w:r>
      </w:del>
    </w:p>
    <w:p w14:paraId="242AAE58" w14:textId="56D77A7F" w:rsidR="001D15A5" w:rsidRPr="003243D5" w:rsidRDefault="001D15A5">
      <w:pPr>
        <w:rPr>
          <w:highlight w:val="cyan"/>
        </w:rPr>
      </w:pPr>
    </w:p>
    <w:p w14:paraId="57841DDC" w14:textId="1ED68312" w:rsidR="00772CD5" w:rsidRDefault="004E6521" w:rsidP="007919F1">
      <w:pPr>
        <w:pStyle w:val="Heading1"/>
      </w:pPr>
      <w:r w:rsidRPr="007919F1">
        <w:t>Results</w:t>
      </w:r>
      <w:r w:rsidR="00B77F5A" w:rsidRPr="007919F1">
        <w:t xml:space="preserve"> &amp; </w:t>
      </w:r>
      <w:r w:rsidR="00772CD5" w:rsidRPr="007919F1">
        <w:t>Analysis</w:t>
      </w:r>
      <w:r w:rsidR="00772CD5">
        <w:t xml:space="preserve"> </w:t>
      </w:r>
    </w:p>
    <w:p w14:paraId="00C2D048" w14:textId="12B4FFDF" w:rsidR="00772CD5" w:rsidRDefault="00772CD5">
      <w:pPr>
        <w:rPr>
          <w:ins w:id="1134" w:author="Barends, Lynray" w:date="2018-08-23T07:06:00Z"/>
        </w:rPr>
      </w:pPr>
    </w:p>
    <w:p w14:paraId="44C8BC2B" w14:textId="3005A08F" w:rsidR="008E1621" w:rsidRDefault="008E1621" w:rsidP="008E1621">
      <w:pPr>
        <w:pStyle w:val="Heading2"/>
        <w:rPr>
          <w:ins w:id="1135" w:author="Barends, Lynray" w:date="2018-08-23T07:07:00Z"/>
        </w:rPr>
        <w:pPrChange w:id="1136" w:author="Barends, Lynray" w:date="2018-08-23T07:07:00Z">
          <w:pPr/>
        </w:pPrChange>
      </w:pPr>
      <w:ins w:id="1137" w:author="Barends, Lynray" w:date="2018-08-23T07:07:00Z">
        <w:r>
          <w:t xml:space="preserve">Demographic Similarity and Satisfaction </w:t>
        </w:r>
      </w:ins>
    </w:p>
    <w:p w14:paraId="62ED6371" w14:textId="4ABC2B11" w:rsidR="008E1621" w:rsidRDefault="008E1621" w:rsidP="008E1621">
      <w:pPr>
        <w:pStyle w:val="Heading4"/>
        <w:rPr>
          <w:ins w:id="1138" w:author="Barends, Lynray" w:date="2018-08-23T07:08:00Z"/>
        </w:rPr>
        <w:pPrChange w:id="1139" w:author="Barends, Lynray" w:date="2018-08-23T07:12:00Z">
          <w:pPr/>
        </w:pPrChange>
      </w:pPr>
      <w:ins w:id="1140" w:author="Barends, Lynray" w:date="2018-08-23T07:07:00Z">
        <w:r>
          <w:t>Results from explorat</w:t>
        </w:r>
      </w:ins>
      <w:del w:id="1141" w:author="Unknown">
        <w:r w:rsidDel="005F3909">
          <w:delText>i</w:delText>
        </w:r>
      </w:del>
      <w:ins w:id="1142" w:author="Barends, Lynray" w:date="2018-08-23T07:16:00Z">
        <w:r>
          <w:t>o</w:t>
        </w:r>
      </w:ins>
      <w:ins w:id="1143" w:author="Barends, Lynray" w:date="2018-08-23T07:07:00Z">
        <w:r>
          <w:t xml:space="preserve">n </w:t>
        </w:r>
      </w:ins>
    </w:p>
    <w:p w14:paraId="2FCCF954" w14:textId="1D565FFD" w:rsidR="008E1621" w:rsidRDefault="008E1621" w:rsidP="008E1621">
      <w:pPr>
        <w:pStyle w:val="Heading4"/>
        <w:rPr>
          <w:ins w:id="1144" w:author="Barends, Lynray" w:date="2018-08-23T07:08:00Z"/>
        </w:rPr>
        <w:pPrChange w:id="1145" w:author="Barends, Lynray" w:date="2018-08-23T07:12:00Z">
          <w:pPr/>
        </w:pPrChange>
      </w:pPr>
      <w:ins w:id="1146" w:author="Barends, Lynray" w:date="2018-08-23T07:08:00Z">
        <w:r>
          <w:t>Results from linear regression (Only demographic)</w:t>
        </w:r>
      </w:ins>
    </w:p>
    <w:p w14:paraId="15AD3F42" w14:textId="40DFE18D" w:rsidR="008E1621" w:rsidRDefault="008E1621" w:rsidP="008E1621">
      <w:pPr>
        <w:rPr>
          <w:ins w:id="1147" w:author="Barends, Lynray" w:date="2018-08-23T07:08:00Z"/>
        </w:rPr>
      </w:pPr>
    </w:p>
    <w:p w14:paraId="144D8974" w14:textId="77ADD699" w:rsidR="008E1621" w:rsidRDefault="008E1621" w:rsidP="008E1621">
      <w:pPr>
        <w:pStyle w:val="Heading2"/>
        <w:rPr>
          <w:ins w:id="1148" w:author="Barends, Lynray" w:date="2018-08-23T07:09:00Z"/>
        </w:rPr>
      </w:pPr>
      <w:ins w:id="1149" w:author="Barends, Lynray" w:date="2018-08-23T07:09:00Z">
        <w:r>
          <w:t>Personality</w:t>
        </w:r>
        <w:r>
          <w:t xml:space="preserve"> Similarity and Satisfaction </w:t>
        </w:r>
      </w:ins>
    </w:p>
    <w:p w14:paraId="7D9ED631" w14:textId="77777777" w:rsidR="008E1621" w:rsidRDefault="008E1621" w:rsidP="008E1621">
      <w:pPr>
        <w:pStyle w:val="Heading4"/>
        <w:rPr>
          <w:ins w:id="1150" w:author="Barends, Lynray" w:date="2018-08-23T07:09:00Z"/>
        </w:rPr>
        <w:pPrChange w:id="1151" w:author="Barends, Lynray" w:date="2018-08-23T07:11:00Z">
          <w:pPr>
            <w:pStyle w:val="ListParagraph"/>
            <w:numPr>
              <w:numId w:val="1"/>
            </w:numPr>
            <w:ind w:left="420" w:hanging="360"/>
          </w:pPr>
        </w:pPrChange>
      </w:pPr>
      <w:ins w:id="1152" w:author="Barends, Lynray" w:date="2018-08-23T07:09:00Z">
        <w:r>
          <w:t xml:space="preserve">Results from exploration </w:t>
        </w:r>
      </w:ins>
    </w:p>
    <w:p w14:paraId="67DCAED8" w14:textId="76F216FF" w:rsidR="008E1621" w:rsidRDefault="008E1621" w:rsidP="008E1621">
      <w:pPr>
        <w:pStyle w:val="Heading4"/>
        <w:rPr>
          <w:ins w:id="1153" w:author="Barends, Lynray" w:date="2018-08-23T07:09:00Z"/>
        </w:rPr>
        <w:pPrChange w:id="1154" w:author="Barends, Lynray" w:date="2018-08-23T07:11:00Z">
          <w:pPr/>
        </w:pPrChange>
      </w:pPr>
      <w:ins w:id="1155" w:author="Barends, Lynray" w:date="2018-08-23T07:09:00Z">
        <w:r>
          <w:t xml:space="preserve">Results from linear regression (Only </w:t>
        </w:r>
        <w:r>
          <w:t>personality</w:t>
        </w:r>
        <w:r>
          <w:t>)</w:t>
        </w:r>
      </w:ins>
    </w:p>
    <w:p w14:paraId="406936F0" w14:textId="7766288B" w:rsidR="008E1621" w:rsidRDefault="008E1621" w:rsidP="008E1621">
      <w:pPr>
        <w:rPr>
          <w:ins w:id="1156" w:author="Barends, Lynray" w:date="2018-08-23T07:09:00Z"/>
        </w:rPr>
      </w:pPr>
    </w:p>
    <w:p w14:paraId="252E65EB" w14:textId="71F8E34E" w:rsidR="008E1621" w:rsidRDefault="008E1621" w:rsidP="008E1621">
      <w:pPr>
        <w:pStyle w:val="Heading2"/>
        <w:rPr>
          <w:ins w:id="1157" w:author="Barends, Lynray" w:date="2018-08-23T07:09:00Z"/>
        </w:rPr>
        <w:pPrChange w:id="1158" w:author="Barends, Lynray" w:date="2018-08-23T07:10:00Z">
          <w:pPr/>
        </w:pPrChange>
      </w:pPr>
      <w:ins w:id="1159" w:author="Barends, Lynray" w:date="2018-08-23T07:09:00Z">
        <w:r>
          <w:t>Similarity and satisfaction</w:t>
        </w:r>
      </w:ins>
    </w:p>
    <w:p w14:paraId="74352463" w14:textId="6B014A8E" w:rsidR="008E1621" w:rsidRDefault="008E1621" w:rsidP="008E1621">
      <w:pPr>
        <w:pStyle w:val="Heading4"/>
        <w:rPr>
          <w:ins w:id="1160" w:author="Barends, Lynray" w:date="2018-08-23T07:10:00Z"/>
        </w:rPr>
        <w:pPrChange w:id="1161" w:author="Barends, Lynray" w:date="2018-08-23T07:11:00Z">
          <w:pPr/>
        </w:pPrChange>
      </w:pPr>
      <w:ins w:id="1162" w:author="Barends, Lynray" w:date="2018-08-23T07:10:00Z">
        <w:r>
          <w:t xml:space="preserve">Collinearity </w:t>
        </w:r>
      </w:ins>
      <w:ins w:id="1163" w:author="Barends, Lynray" w:date="2018-08-23T07:11:00Z">
        <w:r>
          <w:t>+ dimensionality reduction</w:t>
        </w:r>
      </w:ins>
    </w:p>
    <w:p w14:paraId="34A3B213" w14:textId="3D9F5683" w:rsidR="008E1621" w:rsidRDefault="008E1621" w:rsidP="008E1621">
      <w:pPr>
        <w:pStyle w:val="Heading4"/>
        <w:rPr>
          <w:ins w:id="1164" w:author="Barends, Lynray" w:date="2018-08-23T07:11:00Z"/>
        </w:rPr>
        <w:pPrChange w:id="1165" w:author="Barends, Lynray" w:date="2018-08-23T07:11:00Z">
          <w:pPr/>
        </w:pPrChange>
      </w:pPr>
      <w:ins w:id="1166" w:author="Barends, Lynray" w:date="2018-08-23T07:10:00Z">
        <w:r>
          <w:t>Linear regression</w:t>
        </w:r>
      </w:ins>
    </w:p>
    <w:p w14:paraId="24C6AB6B" w14:textId="6C2CD1DD" w:rsidR="008E1621" w:rsidRPr="008E1621" w:rsidRDefault="008E1621" w:rsidP="008E1621">
      <w:pPr>
        <w:pStyle w:val="Heading4"/>
        <w:rPr>
          <w:ins w:id="1167" w:author="Barends, Lynray" w:date="2018-08-23T07:10:00Z"/>
        </w:rPr>
        <w:pPrChange w:id="1168" w:author="Barends, Lynray" w:date="2018-08-23T07:11:00Z">
          <w:pPr/>
        </w:pPrChange>
      </w:pPr>
      <w:ins w:id="1169" w:author="Barends, Lynray" w:date="2018-08-23T07:11:00Z">
        <w:r>
          <w:t xml:space="preserve">Non-linear regression </w:t>
        </w:r>
      </w:ins>
    </w:p>
    <w:p w14:paraId="2C3663CC" w14:textId="77777777" w:rsidR="008E1621" w:rsidRPr="008E1621" w:rsidRDefault="008E1621" w:rsidP="008E1621"/>
    <w:p w14:paraId="0BA6F2B1" w14:textId="11BB3A5B" w:rsidR="00772CD5" w:rsidRDefault="00B77F5A" w:rsidP="00244203">
      <w:pPr>
        <w:pStyle w:val="Heading1"/>
        <w:pPrChange w:id="1170" w:author="Barends, Lynray" w:date="2018-08-23T02:44:00Z">
          <w:pPr/>
        </w:pPrChange>
      </w:pPr>
      <w:r w:rsidRPr="007919F1">
        <w:t>Conclusion</w:t>
      </w:r>
    </w:p>
    <w:p w14:paraId="56BA7220" w14:textId="3F7BEB53" w:rsidR="00B77F5A" w:rsidRDefault="00B77F5A" w:rsidP="00244203">
      <w:pPr>
        <w:pStyle w:val="Heading2"/>
        <w:pPrChange w:id="1171" w:author="Barends, Lynray" w:date="2018-08-23T02:44:00Z">
          <w:pPr>
            <w:pStyle w:val="ListParagraph"/>
            <w:numPr>
              <w:numId w:val="1"/>
            </w:numPr>
            <w:ind w:left="420" w:hanging="360"/>
          </w:pPr>
        </w:pPrChange>
      </w:pPr>
      <w:r>
        <w:lastRenderedPageBreak/>
        <w:t xml:space="preserve">Limitations </w:t>
      </w:r>
    </w:p>
    <w:p w14:paraId="0FFFA792" w14:textId="7A169077" w:rsidR="007842FB" w:rsidDel="002A3188" w:rsidRDefault="007842FB" w:rsidP="007842FB">
      <w:pPr>
        <w:pStyle w:val="ListParagraph"/>
        <w:numPr>
          <w:ilvl w:val="1"/>
          <w:numId w:val="1"/>
        </w:numPr>
        <w:rPr>
          <w:del w:id="1172" w:author="Barends, Lynray" w:date="2018-08-23T03:36:00Z"/>
        </w:rPr>
      </w:pPr>
      <w:r>
        <w:t xml:space="preserve">Data Crawling </w:t>
      </w:r>
    </w:p>
    <w:p w14:paraId="4EB11300" w14:textId="03035AF5" w:rsidR="007842FB" w:rsidRDefault="007842FB" w:rsidP="002A3188">
      <w:pPr>
        <w:pStyle w:val="ListParagraph"/>
        <w:numPr>
          <w:ilvl w:val="1"/>
          <w:numId w:val="1"/>
        </w:numPr>
      </w:pPr>
      <w:del w:id="1173" w:author="Barends, Lynray" w:date="2018-08-23T03:36:00Z">
        <w:r w:rsidDel="002A3188">
          <w:delText>Limited budget</w:delText>
        </w:r>
      </w:del>
    </w:p>
    <w:p w14:paraId="667A65CE" w14:textId="6D4157D5" w:rsidR="005F3909" w:rsidRDefault="005F3909" w:rsidP="005F3909">
      <w:pPr>
        <w:pStyle w:val="ListParagraph"/>
        <w:numPr>
          <w:ilvl w:val="1"/>
          <w:numId w:val="1"/>
        </w:numPr>
        <w:rPr>
          <w:ins w:id="1174" w:author="Barends, Lynray" w:date="2018-08-23T07:18:00Z"/>
        </w:rPr>
      </w:pPr>
      <w:ins w:id="1175" w:author="Barends, Lynray" w:date="2018-08-23T07:17:00Z">
        <w:r>
          <w:t>Tool limitation</w:t>
        </w:r>
      </w:ins>
    </w:p>
    <w:p w14:paraId="7ED389F3" w14:textId="3E1863A9" w:rsidR="005F3909" w:rsidRDefault="005F3909" w:rsidP="005F3909">
      <w:pPr>
        <w:pStyle w:val="ListParagraph"/>
        <w:numPr>
          <w:ilvl w:val="1"/>
          <w:numId w:val="1"/>
        </w:numPr>
        <w:rPr>
          <w:ins w:id="1176" w:author="Barends, Lynray" w:date="2018-08-23T07:18:00Z"/>
        </w:rPr>
      </w:pPr>
      <w:ins w:id="1177" w:author="Barends, Lynray" w:date="2018-08-23T07:18:00Z">
        <w:r>
          <w:t xml:space="preserve">Limited to </w:t>
        </w:r>
        <w:proofErr w:type="spellStart"/>
        <w:r>
          <w:t>manhattan</w:t>
        </w:r>
        <w:proofErr w:type="spellEnd"/>
      </w:ins>
    </w:p>
    <w:p w14:paraId="06274BBC" w14:textId="0D343AD4" w:rsidR="005F3909" w:rsidRDefault="005F3909" w:rsidP="005F3909">
      <w:pPr>
        <w:pStyle w:val="ListParagraph"/>
        <w:numPr>
          <w:ilvl w:val="1"/>
          <w:numId w:val="1"/>
        </w:numPr>
        <w:rPr>
          <w:ins w:id="1178" w:author="Barends, Lynray" w:date="2018-08-23T07:19:00Z"/>
        </w:rPr>
      </w:pPr>
      <w:ins w:id="1179" w:author="Barends, Lynray" w:date="2018-08-23T07:18:00Z">
        <w:r>
          <w:t>Limited to English reviews</w:t>
        </w:r>
      </w:ins>
    </w:p>
    <w:p w14:paraId="27C196A2" w14:textId="2EF37A1C" w:rsidR="005F3909" w:rsidRDefault="005F3909" w:rsidP="005F3909">
      <w:pPr>
        <w:pStyle w:val="ListParagraph"/>
        <w:numPr>
          <w:ilvl w:val="1"/>
          <w:numId w:val="1"/>
        </w:numPr>
      </w:pPr>
      <w:ins w:id="1180" w:author="Barends, Lynray" w:date="2018-08-23T07:20:00Z">
        <w:r>
          <w:t xml:space="preserve">Satisfaction estimate – more accurate if we had actual satisfaction scores </w:t>
        </w:r>
      </w:ins>
    </w:p>
    <w:p w14:paraId="1913C2C6" w14:textId="6614CB7A" w:rsidR="00B77F5A" w:rsidRDefault="00B77F5A" w:rsidP="00244203">
      <w:pPr>
        <w:pStyle w:val="Heading2"/>
        <w:pPrChange w:id="1181" w:author="Barends, Lynray" w:date="2018-08-23T02:45:00Z">
          <w:pPr>
            <w:pStyle w:val="ListParagraph"/>
            <w:numPr>
              <w:numId w:val="1"/>
            </w:numPr>
            <w:ind w:left="420" w:hanging="360"/>
          </w:pPr>
        </w:pPrChange>
      </w:pPr>
      <w:r>
        <w:t xml:space="preserve">Future work </w:t>
      </w:r>
    </w:p>
    <w:p w14:paraId="46CEFEFB" w14:textId="0EF71E85" w:rsidR="00B77F5A" w:rsidRDefault="00B77F5A" w:rsidP="00244203">
      <w:pPr>
        <w:pStyle w:val="Heading2"/>
        <w:pPrChange w:id="1182" w:author="Barends, Lynray" w:date="2018-08-23T02:45:00Z">
          <w:pPr>
            <w:pStyle w:val="ListParagraph"/>
            <w:numPr>
              <w:numId w:val="1"/>
            </w:numPr>
            <w:ind w:left="420" w:hanging="360"/>
          </w:pPr>
        </w:pPrChange>
      </w:pPr>
      <w:r>
        <w:t xml:space="preserve">Summary of study </w:t>
      </w:r>
    </w:p>
    <w:sectPr w:rsidR="00B77F5A" w:rsidSect="0019185E">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Sam Norwood" w:date="2018-08-22T13:16:00Z" w:initials="SN">
    <w:p w14:paraId="14F0BA58" w14:textId="2A660A8E" w:rsidR="001F46F4" w:rsidRDefault="001F46F4">
      <w:pPr>
        <w:pStyle w:val="CommentText"/>
      </w:pPr>
      <w:r>
        <w:rPr>
          <w:rStyle w:val="CommentReference"/>
        </w:rPr>
        <w:annotationRef/>
      </w:r>
      <w:r>
        <w:t>Which could have implications for the likelihood of racial, class, religious, gendered (etc.) biases to affect services on these platforms.</w:t>
      </w:r>
    </w:p>
  </w:comment>
  <w:comment w:id="68" w:author="Sam Norwood" w:date="2018-08-22T13:20:00Z" w:initials="SN">
    <w:p w14:paraId="696E31FF" w14:textId="140221BF" w:rsidR="001F46F4" w:rsidRDefault="001F46F4">
      <w:pPr>
        <w:pStyle w:val="CommentText"/>
      </w:pPr>
      <w:r>
        <w:rPr>
          <w:rStyle w:val="CommentReference"/>
        </w:rPr>
        <w:annotationRef/>
      </w:r>
      <w:r>
        <w:t>Is it worth describing that communication between the guests and hosts happens via an internal email service but that most bookings take place before any meaningful conversation between the guest and host.</w:t>
      </w:r>
    </w:p>
  </w:comment>
  <w:comment w:id="87" w:author="Sam Norwood" w:date="2018-08-22T13:19:00Z" w:initials="SN">
    <w:p w14:paraId="0CCBC1B6" w14:textId="6052F42C" w:rsidR="001F46F4" w:rsidRDefault="001F46F4">
      <w:pPr>
        <w:pStyle w:val="CommentText"/>
      </w:pPr>
      <w:r>
        <w:rPr>
          <w:rStyle w:val="CommentReference"/>
        </w:rPr>
        <w:annotationRef/>
      </w:r>
      <w:r>
        <w:t>Is it worth saying that it is not always even necessary that guests and hosts every meet face to face.</w:t>
      </w:r>
    </w:p>
  </w:comment>
  <w:comment w:id="140" w:author="Sam Norwood" w:date="2018-08-22T13:21:00Z" w:initials="SN">
    <w:p w14:paraId="014ECF81" w14:textId="3AEF60EC" w:rsidR="001F46F4" w:rsidRDefault="001F46F4">
      <w:pPr>
        <w:pStyle w:val="CommentText"/>
      </w:pPr>
      <w:r>
        <w:rPr>
          <w:rStyle w:val="CommentReference"/>
        </w:rPr>
        <w:annotationRef/>
      </w:r>
      <w:r>
        <w:t>Potentially worth mentioning how this might relate to studies of bias on sharing economy apps?</w:t>
      </w:r>
    </w:p>
  </w:comment>
  <w:comment w:id="383" w:author="Sam Norwood" w:date="2018-08-22T13:35:00Z" w:initials="SN">
    <w:p w14:paraId="03C1A53B" w14:textId="5882FE39" w:rsidR="001F46F4" w:rsidRDefault="001F46F4">
      <w:pPr>
        <w:pStyle w:val="CommentText"/>
      </w:pPr>
      <w:r>
        <w:rPr>
          <w:rStyle w:val="CommentReference"/>
        </w:rPr>
        <w:annotationRef/>
      </w:r>
      <w:r>
        <w:t>Is it worth saying why Manhattan? E.g. a very large urban area with a sizeable tourist industry, a diverse population, etc.?</w:t>
      </w:r>
    </w:p>
  </w:comment>
  <w:comment w:id="386" w:author="Sam Norwood" w:date="2018-08-22T13:36:00Z" w:initials="SN">
    <w:p w14:paraId="345FA60D" w14:textId="7F1F4B52" w:rsidR="001F46F4" w:rsidRDefault="001F46F4">
      <w:pPr>
        <w:pStyle w:val="CommentText"/>
      </w:pPr>
      <w:r>
        <w:rPr>
          <w:rStyle w:val="CommentReference"/>
        </w:rPr>
        <w:annotationRef/>
      </w:r>
      <w:r>
        <w:t>This might not be very scientific but is it worth speculating that business focused hosts may not be overseeing the transaction themselves and so it would be impossible to extract personality data.</w:t>
      </w:r>
    </w:p>
  </w:comment>
  <w:comment w:id="526" w:author="Sam Norwood" w:date="2018-08-22T13:41:00Z" w:initials="SN">
    <w:p w14:paraId="24C8EF04" w14:textId="786626DF" w:rsidR="001F46F4" w:rsidRDefault="001F46F4">
      <w:pPr>
        <w:pStyle w:val="CommentText"/>
      </w:pPr>
      <w:r>
        <w:rPr>
          <w:rStyle w:val="CommentReference"/>
        </w:rPr>
        <w:annotationRef/>
      </w:r>
      <w:r>
        <w:t>?</w:t>
      </w:r>
    </w:p>
  </w:comment>
  <w:comment w:id="568" w:author="Sam Norwood" w:date="2018-08-22T13:42:00Z" w:initials="SN">
    <w:p w14:paraId="4DB4E656" w14:textId="5DF39887" w:rsidR="001F46F4" w:rsidRDefault="001F46F4">
      <w:pPr>
        <w:pStyle w:val="CommentText"/>
      </w:pPr>
      <w:r>
        <w:rPr>
          <w:rStyle w:val="CommentReference"/>
        </w:rPr>
        <w:annotationRef/>
      </w:r>
      <w:r>
        <w:t>Do you need to mention this in restricting the data?</w:t>
      </w:r>
    </w:p>
  </w:comment>
  <w:comment w:id="614" w:author="Sam Norwood" w:date="2018-08-22T13:45:00Z" w:initials="SN">
    <w:p w14:paraId="5ACD2E0F" w14:textId="0D7F26D5" w:rsidR="001F46F4" w:rsidRDefault="001F46F4">
      <w:pPr>
        <w:pStyle w:val="CommentText"/>
      </w:pPr>
      <w:r>
        <w:rPr>
          <w:rStyle w:val="CommentReference"/>
        </w:rPr>
        <w:annotationRef/>
      </w:r>
      <w:r>
        <w:t>I’m not sure I understand, sorry!</w:t>
      </w:r>
    </w:p>
  </w:comment>
  <w:comment w:id="784" w:author="Sam Norwood" w:date="2018-08-22T15:50:00Z" w:initials="SN">
    <w:p w14:paraId="42268335" w14:textId="77777777" w:rsidR="00AB22DF" w:rsidRDefault="00AB22DF" w:rsidP="00AB22DF">
      <w:pPr>
        <w:pStyle w:val="CommentText"/>
      </w:pPr>
      <w:r>
        <w:rPr>
          <w:rStyle w:val="CommentReference"/>
        </w:rPr>
        <w:annotationRef/>
      </w:r>
      <w:r>
        <w:t>?</w:t>
      </w:r>
    </w:p>
  </w:comment>
  <w:comment w:id="835" w:author="Sam Norwood" w:date="2018-08-22T15:53:00Z" w:initials="SN">
    <w:p w14:paraId="04450C2E" w14:textId="78777500" w:rsidR="001F46F4" w:rsidRDefault="001F46F4">
      <w:pPr>
        <w:pStyle w:val="CommentText"/>
      </w:pPr>
      <w:r>
        <w:rPr>
          <w:rStyle w:val="CommentReference"/>
        </w:rPr>
        <w:annotationRef/>
      </w:r>
      <w:r>
        <w:t>Captured? Displayed?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0BA58" w15:done="0"/>
  <w15:commentEx w15:paraId="696E31FF" w15:done="0"/>
  <w15:commentEx w15:paraId="0CCBC1B6" w15:done="0"/>
  <w15:commentEx w15:paraId="014ECF81" w15:done="0"/>
  <w15:commentEx w15:paraId="03C1A53B" w15:done="0"/>
  <w15:commentEx w15:paraId="345FA60D" w15:done="0"/>
  <w15:commentEx w15:paraId="24C8EF04" w15:done="0"/>
  <w15:commentEx w15:paraId="4DB4E656" w15:done="0"/>
  <w15:commentEx w15:paraId="5ACD2E0F" w15:done="0"/>
  <w15:commentEx w15:paraId="42268335" w15:done="0"/>
  <w15:commentEx w15:paraId="04450C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0BA58" w16cid:durableId="1F27E0A8"/>
  <w16cid:commentId w16cid:paraId="696E31FF" w16cid:durableId="1F27E18A"/>
  <w16cid:commentId w16cid:paraId="0CCBC1B6" w16cid:durableId="1F27E16A"/>
  <w16cid:commentId w16cid:paraId="014ECF81" w16cid:durableId="1F27E1DC"/>
  <w16cid:commentId w16cid:paraId="03C1A53B" w16cid:durableId="1F27E52F"/>
  <w16cid:commentId w16cid:paraId="345FA60D" w16cid:durableId="1F27E56E"/>
  <w16cid:commentId w16cid:paraId="24C8EF04" w16cid:durableId="1F27E66D"/>
  <w16cid:commentId w16cid:paraId="4DB4E656" w16cid:durableId="1F27E6E0"/>
  <w16cid:commentId w16cid:paraId="5ACD2E0F" w16cid:durableId="1F27E766"/>
  <w16cid:commentId w16cid:paraId="42268335" w16cid:durableId="1F2804BC"/>
  <w16cid:commentId w16cid:paraId="04450C2E" w16cid:durableId="1F2805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17CA"/>
    <w:multiLevelType w:val="hybridMultilevel"/>
    <w:tmpl w:val="99747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D456A"/>
    <w:multiLevelType w:val="hybridMultilevel"/>
    <w:tmpl w:val="72824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D73F4"/>
    <w:multiLevelType w:val="hybridMultilevel"/>
    <w:tmpl w:val="3B3604CC"/>
    <w:lvl w:ilvl="0" w:tplc="B0F65E3A">
      <w:start w:val="8"/>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44608"/>
    <w:multiLevelType w:val="hybridMultilevel"/>
    <w:tmpl w:val="D9AC152A"/>
    <w:lvl w:ilvl="0" w:tplc="8E389758">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C5240"/>
    <w:multiLevelType w:val="hybridMultilevel"/>
    <w:tmpl w:val="107823F4"/>
    <w:lvl w:ilvl="0" w:tplc="8E389758">
      <w:start w:val="1"/>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0E5729C"/>
    <w:multiLevelType w:val="hybridMultilevel"/>
    <w:tmpl w:val="56A0A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A7C"/>
    <w:multiLevelType w:val="hybridMultilevel"/>
    <w:tmpl w:val="052807EA"/>
    <w:lvl w:ilvl="0" w:tplc="190E79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D5EFE"/>
    <w:multiLevelType w:val="hybridMultilevel"/>
    <w:tmpl w:val="F4D63A08"/>
    <w:lvl w:ilvl="0" w:tplc="8E389758">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E7FCF"/>
    <w:multiLevelType w:val="hybridMultilevel"/>
    <w:tmpl w:val="5AAE5382"/>
    <w:lvl w:ilvl="0" w:tplc="2C2013F0">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9695E"/>
    <w:multiLevelType w:val="hybridMultilevel"/>
    <w:tmpl w:val="71DA24B8"/>
    <w:lvl w:ilvl="0" w:tplc="0004E700">
      <w:start w:val="8"/>
      <w:numFmt w:val="bullet"/>
      <w:lvlText w:val="-"/>
      <w:lvlJc w:val="left"/>
      <w:pPr>
        <w:ind w:left="720" w:hanging="360"/>
      </w:pPr>
      <w:rPr>
        <w:rFonts w:ascii="Calibri Light" w:eastAsiaTheme="majorEastAsia" w:hAnsi="Calibri Light"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C3EDD"/>
    <w:multiLevelType w:val="hybridMultilevel"/>
    <w:tmpl w:val="75001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228A1"/>
    <w:multiLevelType w:val="hybridMultilevel"/>
    <w:tmpl w:val="6026F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B36B7"/>
    <w:multiLevelType w:val="hybridMultilevel"/>
    <w:tmpl w:val="372A9B0E"/>
    <w:lvl w:ilvl="0" w:tplc="190E79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75E71"/>
    <w:multiLevelType w:val="hybridMultilevel"/>
    <w:tmpl w:val="A566BB34"/>
    <w:lvl w:ilvl="0" w:tplc="3F90ECA0">
      <w:start w:val="8"/>
      <w:numFmt w:val="bullet"/>
      <w:lvlText w:val="-"/>
      <w:lvlJc w:val="left"/>
      <w:pPr>
        <w:ind w:left="1080" w:hanging="360"/>
      </w:pPr>
      <w:rPr>
        <w:rFonts w:ascii="Calibri Light" w:eastAsiaTheme="majorEastAsia" w:hAnsi="Calibri Light"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7150E2"/>
    <w:multiLevelType w:val="hybridMultilevel"/>
    <w:tmpl w:val="35A2FFFA"/>
    <w:lvl w:ilvl="0" w:tplc="770A2F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C70C2"/>
    <w:multiLevelType w:val="hybridMultilevel"/>
    <w:tmpl w:val="4984BDBE"/>
    <w:lvl w:ilvl="0" w:tplc="B3705780">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9"/>
  </w:num>
  <w:num w:numId="4">
    <w:abstractNumId w:val="2"/>
  </w:num>
  <w:num w:numId="5">
    <w:abstractNumId w:val="13"/>
  </w:num>
  <w:num w:numId="6">
    <w:abstractNumId w:val="10"/>
  </w:num>
  <w:num w:numId="7">
    <w:abstractNumId w:val="11"/>
  </w:num>
  <w:num w:numId="8">
    <w:abstractNumId w:val="12"/>
  </w:num>
  <w:num w:numId="9">
    <w:abstractNumId w:val="3"/>
  </w:num>
  <w:num w:numId="10">
    <w:abstractNumId w:val="7"/>
  </w:num>
  <w:num w:numId="11">
    <w:abstractNumId w:val="5"/>
  </w:num>
  <w:num w:numId="12">
    <w:abstractNumId w:val="1"/>
  </w:num>
  <w:num w:numId="13">
    <w:abstractNumId w:val="6"/>
  </w:num>
  <w:num w:numId="14">
    <w:abstractNumId w:val="0"/>
  </w:num>
  <w:num w:numId="15">
    <w:abstractNumId w:val="8"/>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ends, Lynray">
    <w15:presenceInfo w15:providerId="Windows Live" w15:userId="72403538-8f0e-41c8-b8e2-c27dd41db669"/>
  </w15:person>
  <w15:person w15:author="Sam Norwood">
    <w15:presenceInfo w15:providerId="Windows Live" w15:userId="15613df4ee086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5"/>
    <w:rsid w:val="00014C33"/>
    <w:rsid w:val="00027B5F"/>
    <w:rsid w:val="00040D82"/>
    <w:rsid w:val="00041763"/>
    <w:rsid w:val="000817BA"/>
    <w:rsid w:val="000872C5"/>
    <w:rsid w:val="000A0B7D"/>
    <w:rsid w:val="000C48DC"/>
    <w:rsid w:val="000F245B"/>
    <w:rsid w:val="001407CC"/>
    <w:rsid w:val="0019185E"/>
    <w:rsid w:val="001B3BD7"/>
    <w:rsid w:val="001B4F36"/>
    <w:rsid w:val="001D15A5"/>
    <w:rsid w:val="001F46F4"/>
    <w:rsid w:val="001F5550"/>
    <w:rsid w:val="00211052"/>
    <w:rsid w:val="00223A9A"/>
    <w:rsid w:val="0023502E"/>
    <w:rsid w:val="00244203"/>
    <w:rsid w:val="00255610"/>
    <w:rsid w:val="002A3188"/>
    <w:rsid w:val="002A5F23"/>
    <w:rsid w:val="0032095B"/>
    <w:rsid w:val="003243D5"/>
    <w:rsid w:val="00332D71"/>
    <w:rsid w:val="00394F59"/>
    <w:rsid w:val="003B1E14"/>
    <w:rsid w:val="003C2DEA"/>
    <w:rsid w:val="0041394C"/>
    <w:rsid w:val="00450486"/>
    <w:rsid w:val="00466163"/>
    <w:rsid w:val="004A1806"/>
    <w:rsid w:val="004C61A3"/>
    <w:rsid w:val="004D00A4"/>
    <w:rsid w:val="004E6521"/>
    <w:rsid w:val="00501061"/>
    <w:rsid w:val="00523F5B"/>
    <w:rsid w:val="00525060"/>
    <w:rsid w:val="00537F1D"/>
    <w:rsid w:val="0054669D"/>
    <w:rsid w:val="0057291B"/>
    <w:rsid w:val="00592FA6"/>
    <w:rsid w:val="005A4014"/>
    <w:rsid w:val="005D4D1C"/>
    <w:rsid w:val="005D53CA"/>
    <w:rsid w:val="005F3909"/>
    <w:rsid w:val="00637046"/>
    <w:rsid w:val="00641C4D"/>
    <w:rsid w:val="00647F1D"/>
    <w:rsid w:val="006678CC"/>
    <w:rsid w:val="00672DFC"/>
    <w:rsid w:val="006B51B9"/>
    <w:rsid w:val="006F365E"/>
    <w:rsid w:val="006F66FC"/>
    <w:rsid w:val="00703BAE"/>
    <w:rsid w:val="00731744"/>
    <w:rsid w:val="007477F2"/>
    <w:rsid w:val="00772CD5"/>
    <w:rsid w:val="00775CDD"/>
    <w:rsid w:val="0078147B"/>
    <w:rsid w:val="007842FB"/>
    <w:rsid w:val="007919F1"/>
    <w:rsid w:val="007A4494"/>
    <w:rsid w:val="007B31DF"/>
    <w:rsid w:val="007D0023"/>
    <w:rsid w:val="008054BF"/>
    <w:rsid w:val="008106B1"/>
    <w:rsid w:val="00824C8A"/>
    <w:rsid w:val="008252AB"/>
    <w:rsid w:val="00860C77"/>
    <w:rsid w:val="00865535"/>
    <w:rsid w:val="008773D2"/>
    <w:rsid w:val="00884063"/>
    <w:rsid w:val="00886051"/>
    <w:rsid w:val="00890922"/>
    <w:rsid w:val="008A200A"/>
    <w:rsid w:val="008C3A1A"/>
    <w:rsid w:val="008E1621"/>
    <w:rsid w:val="008E24BF"/>
    <w:rsid w:val="00912515"/>
    <w:rsid w:val="0094293C"/>
    <w:rsid w:val="009572EB"/>
    <w:rsid w:val="009763AF"/>
    <w:rsid w:val="00993F86"/>
    <w:rsid w:val="009A0D19"/>
    <w:rsid w:val="009D0602"/>
    <w:rsid w:val="00A4058A"/>
    <w:rsid w:val="00A44A92"/>
    <w:rsid w:val="00A629A1"/>
    <w:rsid w:val="00A64515"/>
    <w:rsid w:val="00AA3900"/>
    <w:rsid w:val="00AB22DF"/>
    <w:rsid w:val="00AC0D84"/>
    <w:rsid w:val="00AE06DE"/>
    <w:rsid w:val="00AE53E0"/>
    <w:rsid w:val="00B77F5A"/>
    <w:rsid w:val="00BC6F15"/>
    <w:rsid w:val="00BD4943"/>
    <w:rsid w:val="00C37ECF"/>
    <w:rsid w:val="00C5755A"/>
    <w:rsid w:val="00C729E8"/>
    <w:rsid w:val="00C939A9"/>
    <w:rsid w:val="00CA0FC5"/>
    <w:rsid w:val="00CD2266"/>
    <w:rsid w:val="00CD2CB2"/>
    <w:rsid w:val="00CF21C8"/>
    <w:rsid w:val="00D056D8"/>
    <w:rsid w:val="00D20BD5"/>
    <w:rsid w:val="00D33600"/>
    <w:rsid w:val="00D4484B"/>
    <w:rsid w:val="00D47ABF"/>
    <w:rsid w:val="00D47DAC"/>
    <w:rsid w:val="00DD33D4"/>
    <w:rsid w:val="00DD79BC"/>
    <w:rsid w:val="00DE1339"/>
    <w:rsid w:val="00DE5E74"/>
    <w:rsid w:val="00E400D0"/>
    <w:rsid w:val="00E55270"/>
    <w:rsid w:val="00E63B9F"/>
    <w:rsid w:val="00E65E7F"/>
    <w:rsid w:val="00EB53BC"/>
    <w:rsid w:val="00EE0DA4"/>
    <w:rsid w:val="00EE4C25"/>
    <w:rsid w:val="00F322FB"/>
    <w:rsid w:val="00F426A6"/>
    <w:rsid w:val="00F47E9F"/>
    <w:rsid w:val="00F744D3"/>
    <w:rsid w:val="00F757B5"/>
    <w:rsid w:val="00F82C90"/>
    <w:rsid w:val="00FC7350"/>
    <w:rsid w:val="00FD368C"/>
    <w:rsid w:val="00FF0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FF93"/>
  <w14:defaultImageDpi w14:val="32767"/>
  <w15:chartTrackingRefBased/>
  <w15:docId w15:val="{6621142B-1B11-7249-8A13-B0D7A8AE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5CDD"/>
  </w:style>
  <w:style w:type="paragraph" w:styleId="Heading1">
    <w:name w:val="heading 1"/>
    <w:basedOn w:val="Normal"/>
    <w:next w:val="Normal"/>
    <w:link w:val="Heading1Char"/>
    <w:uiPriority w:val="9"/>
    <w:qFormat/>
    <w:rsid w:val="00775CD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75CD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75CD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775CD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75CD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75CD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75CD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75CD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75CD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DD"/>
    <w:pPr>
      <w:ind w:left="720"/>
      <w:contextualSpacing/>
    </w:pPr>
  </w:style>
  <w:style w:type="character" w:customStyle="1" w:styleId="Heading1Char">
    <w:name w:val="Heading 1 Char"/>
    <w:basedOn w:val="DefaultParagraphFont"/>
    <w:link w:val="Heading1"/>
    <w:uiPriority w:val="9"/>
    <w:rsid w:val="00775CDD"/>
    <w:rPr>
      <w:smallCaps/>
      <w:spacing w:val="5"/>
      <w:sz w:val="36"/>
      <w:szCs w:val="36"/>
    </w:rPr>
  </w:style>
  <w:style w:type="character" w:customStyle="1" w:styleId="Heading2Char">
    <w:name w:val="Heading 2 Char"/>
    <w:basedOn w:val="DefaultParagraphFont"/>
    <w:link w:val="Heading2"/>
    <w:uiPriority w:val="9"/>
    <w:rsid w:val="00775CDD"/>
    <w:rPr>
      <w:smallCaps/>
      <w:sz w:val="28"/>
      <w:szCs w:val="28"/>
    </w:rPr>
  </w:style>
  <w:style w:type="character" w:customStyle="1" w:styleId="Heading3Char">
    <w:name w:val="Heading 3 Char"/>
    <w:basedOn w:val="DefaultParagraphFont"/>
    <w:link w:val="Heading3"/>
    <w:uiPriority w:val="9"/>
    <w:rsid w:val="00775CDD"/>
    <w:rPr>
      <w:i/>
      <w:iCs/>
      <w:smallCaps/>
      <w:spacing w:val="5"/>
      <w:sz w:val="26"/>
      <w:szCs w:val="26"/>
    </w:rPr>
  </w:style>
  <w:style w:type="character" w:customStyle="1" w:styleId="Heading4Char">
    <w:name w:val="Heading 4 Char"/>
    <w:basedOn w:val="DefaultParagraphFont"/>
    <w:link w:val="Heading4"/>
    <w:uiPriority w:val="9"/>
    <w:rsid w:val="00775CDD"/>
    <w:rPr>
      <w:b/>
      <w:bCs/>
      <w:spacing w:val="5"/>
      <w:sz w:val="24"/>
      <w:szCs w:val="24"/>
    </w:rPr>
  </w:style>
  <w:style w:type="character" w:customStyle="1" w:styleId="Heading5Char">
    <w:name w:val="Heading 5 Char"/>
    <w:basedOn w:val="DefaultParagraphFont"/>
    <w:link w:val="Heading5"/>
    <w:uiPriority w:val="9"/>
    <w:semiHidden/>
    <w:rsid w:val="00775CDD"/>
    <w:rPr>
      <w:i/>
      <w:iCs/>
      <w:sz w:val="24"/>
      <w:szCs w:val="24"/>
    </w:rPr>
  </w:style>
  <w:style w:type="character" w:customStyle="1" w:styleId="Heading6Char">
    <w:name w:val="Heading 6 Char"/>
    <w:basedOn w:val="DefaultParagraphFont"/>
    <w:link w:val="Heading6"/>
    <w:uiPriority w:val="9"/>
    <w:semiHidden/>
    <w:rsid w:val="00775CD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75CD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75CDD"/>
    <w:rPr>
      <w:b/>
      <w:bCs/>
      <w:color w:val="7F7F7F" w:themeColor="text1" w:themeTint="80"/>
      <w:sz w:val="20"/>
      <w:szCs w:val="20"/>
    </w:rPr>
  </w:style>
  <w:style w:type="character" w:customStyle="1" w:styleId="Heading9Char">
    <w:name w:val="Heading 9 Char"/>
    <w:basedOn w:val="DefaultParagraphFont"/>
    <w:link w:val="Heading9"/>
    <w:uiPriority w:val="9"/>
    <w:semiHidden/>
    <w:rsid w:val="00775CDD"/>
    <w:rPr>
      <w:b/>
      <w:bCs/>
      <w:i/>
      <w:iCs/>
      <w:color w:val="7F7F7F" w:themeColor="text1" w:themeTint="80"/>
      <w:sz w:val="18"/>
      <w:szCs w:val="18"/>
    </w:rPr>
  </w:style>
  <w:style w:type="paragraph" w:styleId="Caption">
    <w:name w:val="caption"/>
    <w:basedOn w:val="Normal"/>
    <w:next w:val="Normal"/>
    <w:uiPriority w:val="35"/>
    <w:semiHidden/>
    <w:unhideWhenUsed/>
    <w:rsid w:val="00775CDD"/>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775CD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75CDD"/>
    <w:rPr>
      <w:smallCaps/>
      <w:sz w:val="52"/>
      <w:szCs w:val="52"/>
    </w:rPr>
  </w:style>
  <w:style w:type="paragraph" w:styleId="Subtitle">
    <w:name w:val="Subtitle"/>
    <w:basedOn w:val="Normal"/>
    <w:next w:val="Normal"/>
    <w:link w:val="SubtitleChar"/>
    <w:uiPriority w:val="11"/>
    <w:qFormat/>
    <w:rsid w:val="00775CDD"/>
    <w:rPr>
      <w:i/>
      <w:iCs/>
      <w:smallCaps/>
      <w:spacing w:val="10"/>
      <w:sz w:val="28"/>
      <w:szCs w:val="28"/>
    </w:rPr>
  </w:style>
  <w:style w:type="character" w:customStyle="1" w:styleId="SubtitleChar">
    <w:name w:val="Subtitle Char"/>
    <w:basedOn w:val="DefaultParagraphFont"/>
    <w:link w:val="Subtitle"/>
    <w:uiPriority w:val="11"/>
    <w:rsid w:val="00775CDD"/>
    <w:rPr>
      <w:i/>
      <w:iCs/>
      <w:smallCaps/>
      <w:spacing w:val="10"/>
      <w:sz w:val="28"/>
      <w:szCs w:val="28"/>
    </w:rPr>
  </w:style>
  <w:style w:type="character" w:styleId="Strong">
    <w:name w:val="Strong"/>
    <w:uiPriority w:val="22"/>
    <w:qFormat/>
    <w:rsid w:val="00775CDD"/>
    <w:rPr>
      <w:b/>
      <w:bCs/>
    </w:rPr>
  </w:style>
  <w:style w:type="character" w:styleId="Emphasis">
    <w:name w:val="Emphasis"/>
    <w:uiPriority w:val="20"/>
    <w:qFormat/>
    <w:rsid w:val="00775CDD"/>
    <w:rPr>
      <w:b/>
      <w:bCs/>
      <w:i/>
      <w:iCs/>
      <w:spacing w:val="10"/>
    </w:rPr>
  </w:style>
  <w:style w:type="paragraph" w:styleId="NoSpacing">
    <w:name w:val="No Spacing"/>
    <w:basedOn w:val="Normal"/>
    <w:link w:val="NoSpacingChar"/>
    <w:uiPriority w:val="1"/>
    <w:qFormat/>
    <w:rsid w:val="00775CDD"/>
    <w:pPr>
      <w:spacing w:after="0" w:line="240" w:lineRule="auto"/>
    </w:pPr>
  </w:style>
  <w:style w:type="paragraph" w:styleId="Quote">
    <w:name w:val="Quote"/>
    <w:basedOn w:val="Normal"/>
    <w:next w:val="Normal"/>
    <w:link w:val="QuoteChar"/>
    <w:uiPriority w:val="29"/>
    <w:qFormat/>
    <w:rsid w:val="00775CDD"/>
    <w:rPr>
      <w:i/>
      <w:iCs/>
    </w:rPr>
  </w:style>
  <w:style w:type="character" w:customStyle="1" w:styleId="QuoteChar">
    <w:name w:val="Quote Char"/>
    <w:basedOn w:val="DefaultParagraphFont"/>
    <w:link w:val="Quote"/>
    <w:uiPriority w:val="29"/>
    <w:rsid w:val="00775CDD"/>
    <w:rPr>
      <w:i/>
      <w:iCs/>
    </w:rPr>
  </w:style>
  <w:style w:type="paragraph" w:styleId="IntenseQuote">
    <w:name w:val="Intense Quote"/>
    <w:basedOn w:val="Normal"/>
    <w:next w:val="Normal"/>
    <w:link w:val="IntenseQuoteChar"/>
    <w:uiPriority w:val="30"/>
    <w:qFormat/>
    <w:rsid w:val="00775CD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75CDD"/>
    <w:rPr>
      <w:i/>
      <w:iCs/>
    </w:rPr>
  </w:style>
  <w:style w:type="character" w:styleId="SubtleEmphasis">
    <w:name w:val="Subtle Emphasis"/>
    <w:uiPriority w:val="19"/>
    <w:qFormat/>
    <w:rsid w:val="00775CDD"/>
    <w:rPr>
      <w:i/>
      <w:iCs/>
    </w:rPr>
  </w:style>
  <w:style w:type="character" w:styleId="IntenseEmphasis">
    <w:name w:val="Intense Emphasis"/>
    <w:uiPriority w:val="21"/>
    <w:qFormat/>
    <w:rsid w:val="00775CDD"/>
    <w:rPr>
      <w:b/>
      <w:bCs/>
      <w:i/>
      <w:iCs/>
    </w:rPr>
  </w:style>
  <w:style w:type="character" w:styleId="SubtleReference">
    <w:name w:val="Subtle Reference"/>
    <w:basedOn w:val="DefaultParagraphFont"/>
    <w:uiPriority w:val="31"/>
    <w:qFormat/>
    <w:rsid w:val="00775CDD"/>
    <w:rPr>
      <w:smallCaps/>
    </w:rPr>
  </w:style>
  <w:style w:type="character" w:styleId="IntenseReference">
    <w:name w:val="Intense Reference"/>
    <w:uiPriority w:val="32"/>
    <w:qFormat/>
    <w:rsid w:val="00775CDD"/>
    <w:rPr>
      <w:b/>
      <w:bCs/>
      <w:smallCaps/>
    </w:rPr>
  </w:style>
  <w:style w:type="character" w:styleId="BookTitle">
    <w:name w:val="Book Title"/>
    <w:basedOn w:val="DefaultParagraphFont"/>
    <w:uiPriority w:val="33"/>
    <w:qFormat/>
    <w:rsid w:val="00775CDD"/>
    <w:rPr>
      <w:i/>
      <w:iCs/>
      <w:smallCaps/>
      <w:spacing w:val="5"/>
    </w:rPr>
  </w:style>
  <w:style w:type="paragraph" w:styleId="TOCHeading">
    <w:name w:val="TOC Heading"/>
    <w:basedOn w:val="Heading1"/>
    <w:next w:val="Normal"/>
    <w:uiPriority w:val="39"/>
    <w:semiHidden/>
    <w:unhideWhenUsed/>
    <w:qFormat/>
    <w:rsid w:val="00775CDD"/>
    <w:pPr>
      <w:outlineLvl w:val="9"/>
    </w:pPr>
  </w:style>
  <w:style w:type="paragraph" w:customStyle="1" w:styleId="PersonalName">
    <w:name w:val="Personal Name"/>
    <w:basedOn w:val="Title"/>
    <w:rsid w:val="00775CDD"/>
    <w:rPr>
      <w:b/>
      <w:caps/>
      <w:color w:val="000000"/>
      <w:sz w:val="28"/>
      <w:szCs w:val="28"/>
    </w:rPr>
  </w:style>
  <w:style w:type="character" w:customStyle="1" w:styleId="NoSpacingChar">
    <w:name w:val="No Spacing Char"/>
    <w:basedOn w:val="DefaultParagraphFont"/>
    <w:link w:val="NoSpacing"/>
    <w:uiPriority w:val="1"/>
    <w:rsid w:val="00775CDD"/>
  </w:style>
  <w:style w:type="character" w:styleId="Hyperlink">
    <w:name w:val="Hyperlink"/>
    <w:basedOn w:val="DefaultParagraphFont"/>
    <w:uiPriority w:val="99"/>
    <w:unhideWhenUsed/>
    <w:rsid w:val="00255610"/>
    <w:rPr>
      <w:color w:val="0563C1" w:themeColor="hyperlink"/>
      <w:u w:val="single"/>
    </w:rPr>
  </w:style>
  <w:style w:type="character" w:styleId="UnresolvedMention">
    <w:name w:val="Unresolved Mention"/>
    <w:basedOn w:val="DefaultParagraphFont"/>
    <w:uiPriority w:val="99"/>
    <w:rsid w:val="00255610"/>
    <w:rPr>
      <w:color w:val="605E5C"/>
      <w:shd w:val="clear" w:color="auto" w:fill="E1DFDD"/>
    </w:rPr>
  </w:style>
  <w:style w:type="character" w:styleId="CommentReference">
    <w:name w:val="annotation reference"/>
    <w:basedOn w:val="DefaultParagraphFont"/>
    <w:uiPriority w:val="99"/>
    <w:semiHidden/>
    <w:unhideWhenUsed/>
    <w:rsid w:val="00BD4943"/>
    <w:rPr>
      <w:sz w:val="16"/>
      <w:szCs w:val="16"/>
    </w:rPr>
  </w:style>
  <w:style w:type="paragraph" w:styleId="CommentText">
    <w:name w:val="annotation text"/>
    <w:basedOn w:val="Normal"/>
    <w:link w:val="CommentTextChar"/>
    <w:uiPriority w:val="99"/>
    <w:semiHidden/>
    <w:unhideWhenUsed/>
    <w:rsid w:val="00BD4943"/>
    <w:pPr>
      <w:spacing w:line="240" w:lineRule="auto"/>
    </w:pPr>
    <w:rPr>
      <w:sz w:val="20"/>
      <w:szCs w:val="20"/>
    </w:rPr>
  </w:style>
  <w:style w:type="character" w:customStyle="1" w:styleId="CommentTextChar">
    <w:name w:val="Comment Text Char"/>
    <w:basedOn w:val="DefaultParagraphFont"/>
    <w:link w:val="CommentText"/>
    <w:uiPriority w:val="99"/>
    <w:semiHidden/>
    <w:rsid w:val="00BD4943"/>
    <w:rPr>
      <w:sz w:val="20"/>
      <w:szCs w:val="20"/>
    </w:rPr>
  </w:style>
  <w:style w:type="paragraph" w:styleId="CommentSubject">
    <w:name w:val="annotation subject"/>
    <w:basedOn w:val="CommentText"/>
    <w:next w:val="CommentText"/>
    <w:link w:val="CommentSubjectChar"/>
    <w:uiPriority w:val="99"/>
    <w:semiHidden/>
    <w:unhideWhenUsed/>
    <w:rsid w:val="00BD4943"/>
    <w:rPr>
      <w:b/>
      <w:bCs/>
    </w:rPr>
  </w:style>
  <w:style w:type="character" w:customStyle="1" w:styleId="CommentSubjectChar">
    <w:name w:val="Comment Subject Char"/>
    <w:basedOn w:val="CommentTextChar"/>
    <w:link w:val="CommentSubject"/>
    <w:uiPriority w:val="99"/>
    <w:semiHidden/>
    <w:rsid w:val="00BD4943"/>
    <w:rPr>
      <w:b/>
      <w:bCs/>
      <w:sz w:val="20"/>
      <w:szCs w:val="20"/>
    </w:rPr>
  </w:style>
  <w:style w:type="paragraph" w:styleId="BalloonText">
    <w:name w:val="Balloon Text"/>
    <w:basedOn w:val="Normal"/>
    <w:link w:val="BalloonTextChar"/>
    <w:uiPriority w:val="99"/>
    <w:semiHidden/>
    <w:unhideWhenUsed/>
    <w:rsid w:val="00BD49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943"/>
    <w:rPr>
      <w:rFonts w:ascii="Segoe UI" w:hAnsi="Segoe UI" w:cs="Segoe UI"/>
      <w:sz w:val="18"/>
      <w:szCs w:val="18"/>
    </w:rPr>
  </w:style>
  <w:style w:type="table" w:styleId="TableGrid">
    <w:name w:val="Table Grid"/>
    <w:basedOn w:val="TableNormal"/>
    <w:uiPriority w:val="39"/>
    <w:rsid w:val="00211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39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07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tcountries.eu/rest/v2/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084E8-8F33-5E42-838C-BAB41BFC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16</Pages>
  <Words>5662</Words>
  <Characters>32276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Barends, Lynray</dc:creator>
  <cp:keywords/>
  <dc:description/>
  <cp:lastModifiedBy>Barends, Lynray</cp:lastModifiedBy>
  <cp:revision>9</cp:revision>
  <dcterms:created xsi:type="dcterms:W3CDTF">2018-08-22T12:50:00Z</dcterms:created>
  <dcterms:modified xsi:type="dcterms:W3CDTF">2018-08-23T06:37:00Z</dcterms:modified>
</cp:coreProperties>
</file>